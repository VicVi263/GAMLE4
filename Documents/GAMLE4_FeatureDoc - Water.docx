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FF7BA" w14:textId="391D1C57" w:rsidR="00A923A5" w:rsidRPr="000816B3" w:rsidRDefault="00A923A5" w:rsidP="00A923A5">
      <w:pPr>
        <w:pStyle w:val="Heading1"/>
        <w:jc w:val="center"/>
        <w:rPr>
          <w:lang w:val="en-GB"/>
        </w:rPr>
      </w:pPr>
      <w:r w:rsidRPr="000816B3">
        <w:rPr>
          <w:lang w:val="en-GB"/>
        </w:rPr>
        <w:t xml:space="preserve">GAMLE4 – Feature doc – </w:t>
      </w:r>
      <w:r w:rsidR="00B76582" w:rsidRPr="000816B3">
        <w:rPr>
          <w:lang w:val="en-GB"/>
        </w:rPr>
        <w:t>Water</w:t>
      </w:r>
      <w:r w:rsidRPr="000816B3">
        <w:rPr>
          <w:lang w:val="en-GB"/>
        </w:rPr>
        <w:t xml:space="preserve"> (stealth map)</w:t>
      </w:r>
    </w:p>
    <w:p w14:paraId="32BF40C9" w14:textId="77777777" w:rsidR="00A923A5" w:rsidRPr="000816B3" w:rsidRDefault="00A923A5" w:rsidP="00A923A5">
      <w:pPr>
        <w:rPr>
          <w:lang w:val="en-GB"/>
        </w:rPr>
      </w:pPr>
    </w:p>
    <w:p w14:paraId="6E252AEB" w14:textId="77777777" w:rsidR="00A923A5" w:rsidRPr="000816B3" w:rsidRDefault="00A923A5" w:rsidP="00A923A5">
      <w:pPr>
        <w:pStyle w:val="Heading2"/>
        <w:rPr>
          <w:lang w:val="en-GB"/>
        </w:rPr>
      </w:pPr>
      <w:r w:rsidRPr="000816B3">
        <w:rPr>
          <w:lang w:val="en-GB"/>
        </w:rPr>
        <w:t>Why? / Summary</w:t>
      </w:r>
    </w:p>
    <w:p w14:paraId="4DE99DE9" w14:textId="72DAA22B" w:rsidR="00C242F9" w:rsidRPr="000816B3" w:rsidRDefault="00B76582" w:rsidP="00BF3EF8">
      <w:pPr>
        <w:pStyle w:val="Heading2"/>
        <w:rPr>
          <w:noProof/>
          <w:lang w:val="en-GB"/>
        </w:rPr>
      </w:pPr>
      <w:r w:rsidRPr="000816B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This feature adds immediate and absolute danger to the game, as contact with water or rain results in instant death for the player.</w:t>
      </w:r>
    </w:p>
    <w:p w14:paraId="52C5F7E2" w14:textId="08C1BCAD" w:rsidR="00BF3EF8" w:rsidRPr="000816B3" w:rsidRDefault="00355A7D" w:rsidP="00BF3EF8">
      <w:pPr>
        <w:pStyle w:val="Heading2"/>
        <w:jc w:val="center"/>
        <w:rPr>
          <w:lang w:val="en-GB"/>
        </w:rPr>
      </w:pPr>
      <w:r w:rsidRPr="000816B3">
        <w:rPr>
          <w:noProof/>
          <w:lang w:val="en-GB"/>
        </w:rPr>
        <w:drawing>
          <wp:inline distT="0" distB="0" distL="0" distR="0" wp14:anchorId="1712AE19" wp14:editId="65CF1871">
            <wp:extent cx="3347499" cy="3347499"/>
            <wp:effectExtent l="0" t="0" r="5715" b="5715"/>
            <wp:docPr id="560588320" name="Picture 1" descr="many small water puddles close to each other but not connecting, view from the inside of a 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y small water puddles close to each other but not connecting, view from the inside of a hous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486" cy="3352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4F22E" w14:textId="5F336C13" w:rsidR="00A923A5" w:rsidRPr="000816B3" w:rsidRDefault="00A923A5" w:rsidP="00A923A5">
      <w:pPr>
        <w:pStyle w:val="Heading2"/>
        <w:rPr>
          <w:lang w:val="en-GB"/>
        </w:rPr>
      </w:pPr>
      <w:r w:rsidRPr="000816B3">
        <w:rPr>
          <w:lang w:val="en-GB"/>
        </w:rPr>
        <w:t>Goals</w:t>
      </w:r>
    </w:p>
    <w:p w14:paraId="31D89886" w14:textId="77777777" w:rsidR="00BF3EF8" w:rsidRPr="000816B3" w:rsidRDefault="00BF3EF8" w:rsidP="00BF3EF8">
      <w:pPr>
        <w:pStyle w:val="Heading2"/>
        <w:numPr>
          <w:ilvl w:val="0"/>
          <w:numId w:val="5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0816B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Create high-stakes areas where careful navigation is critical.</w:t>
      </w:r>
    </w:p>
    <w:p w14:paraId="570FAD76" w14:textId="77777777" w:rsidR="00BF3EF8" w:rsidRPr="000816B3" w:rsidRDefault="00BF3EF8" w:rsidP="00BF3EF8">
      <w:pPr>
        <w:pStyle w:val="Heading2"/>
        <w:numPr>
          <w:ilvl w:val="0"/>
          <w:numId w:val="5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0816B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Reinforce the fragility of the player's flame.</w:t>
      </w:r>
    </w:p>
    <w:p w14:paraId="18E0B901" w14:textId="6686A909" w:rsidR="00A923A5" w:rsidRPr="000816B3" w:rsidRDefault="00A923A5" w:rsidP="00BF3EF8">
      <w:pPr>
        <w:pStyle w:val="Heading2"/>
        <w:rPr>
          <w:lang w:val="en-GB"/>
        </w:rPr>
      </w:pPr>
      <w:r w:rsidRPr="000816B3">
        <w:rPr>
          <w:lang w:val="en-GB"/>
        </w:rPr>
        <w:t>Feature breakdown</w:t>
      </w:r>
    </w:p>
    <w:p w14:paraId="546BBC49" w14:textId="77777777" w:rsidR="00535127" w:rsidRPr="000816B3" w:rsidRDefault="00535127" w:rsidP="00535127">
      <w:pP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0816B3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Areas where water drips or rain falls periodically from specific points.</w:t>
      </w:r>
    </w:p>
    <w:p w14:paraId="13C69645" w14:textId="5A0D89C9" w:rsidR="00535127" w:rsidRPr="000816B3" w:rsidRDefault="00535127" w:rsidP="00535127">
      <w:pP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0816B3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Implement a trigger zone </w:t>
      </w:r>
      <w:proofErr w:type="gramStart"/>
      <w:r w:rsidRPr="000816B3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where</w:t>
      </w:r>
      <w:proofErr w:type="gramEnd"/>
      <w:r w:rsidRPr="000816B3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contact with water results in instant death.</w:t>
      </w:r>
    </w:p>
    <w:p w14:paraId="563E4156" w14:textId="5680E2AB" w:rsidR="00E1145F" w:rsidRPr="000816B3" w:rsidRDefault="00C242F9" w:rsidP="00C242F9">
      <w:pPr>
        <w:rPr>
          <w:rStyle w:val="Heading3Char"/>
        </w:rPr>
      </w:pPr>
      <w:r w:rsidRPr="000816B3">
        <w:rPr>
          <w:rStyle w:val="Heading3Char"/>
        </w:rPr>
        <w:br w:type="page"/>
      </w:r>
    </w:p>
    <w:p w14:paraId="14AAF14F" w14:textId="4815F492" w:rsidR="00A923A5" w:rsidRPr="000816B3" w:rsidRDefault="00A923A5" w:rsidP="00E1145F">
      <w:pPr>
        <w:pStyle w:val="NoSpacing"/>
        <w:ind w:firstLine="720"/>
        <w:rPr>
          <w:lang w:val="en-GB"/>
        </w:rPr>
      </w:pPr>
      <w:r w:rsidRPr="000816B3">
        <w:rPr>
          <w:rStyle w:val="Heading3Char"/>
        </w:rPr>
        <w:lastRenderedPageBreak/>
        <w:t>Controls:</w:t>
      </w:r>
      <w:r w:rsidRPr="000816B3">
        <w:rPr>
          <w:lang w:val="en-GB"/>
        </w:rPr>
        <w:t xml:space="preserve"> </w:t>
      </w:r>
    </w:p>
    <w:p w14:paraId="7CF81AEB" w14:textId="77777777" w:rsidR="00A923A5" w:rsidRPr="000816B3" w:rsidRDefault="00A923A5" w:rsidP="00A923A5">
      <w:pPr>
        <w:pStyle w:val="NoSpacing"/>
        <w:numPr>
          <w:ilvl w:val="0"/>
          <w:numId w:val="3"/>
        </w:numPr>
        <w:rPr>
          <w:lang w:val="en-GB"/>
        </w:rPr>
      </w:pPr>
      <w:r w:rsidRPr="000816B3">
        <w:rPr>
          <w:lang w:val="en-GB"/>
        </w:rPr>
        <w:t>No real controls</w:t>
      </w:r>
    </w:p>
    <w:p w14:paraId="552DA48D" w14:textId="729C1E76" w:rsidR="00A923A5" w:rsidRPr="000816B3" w:rsidRDefault="00A923A5" w:rsidP="00A923A5">
      <w:pPr>
        <w:pStyle w:val="NoSpacing"/>
        <w:numPr>
          <w:ilvl w:val="0"/>
          <w:numId w:val="3"/>
        </w:numPr>
        <w:rPr>
          <w:lang w:val="en-GB"/>
        </w:rPr>
      </w:pPr>
      <w:r w:rsidRPr="000816B3">
        <w:rPr>
          <w:lang w:val="en-GB"/>
        </w:rPr>
        <w:t xml:space="preserve">The player walks into the </w:t>
      </w:r>
      <w:r w:rsidR="00F6754D" w:rsidRPr="000816B3">
        <w:rPr>
          <w:lang w:val="en-GB"/>
        </w:rPr>
        <w:t>water</w:t>
      </w:r>
      <w:r w:rsidRPr="000816B3">
        <w:rPr>
          <w:lang w:val="en-GB"/>
        </w:rPr>
        <w:t xml:space="preserve"> </w:t>
      </w:r>
      <w:r w:rsidR="00F6754D" w:rsidRPr="000816B3">
        <w:rPr>
          <w:lang w:val="en-GB"/>
        </w:rPr>
        <w:t>dies</w:t>
      </w:r>
    </w:p>
    <w:p w14:paraId="530EA6BD" w14:textId="77777777" w:rsidR="00A923A5" w:rsidRPr="000816B3" w:rsidRDefault="00A923A5" w:rsidP="00A923A5">
      <w:pPr>
        <w:pStyle w:val="NoSpacing"/>
        <w:ind w:firstLine="720"/>
        <w:rPr>
          <w:lang w:val="en-GB"/>
        </w:rPr>
      </w:pPr>
      <w:r w:rsidRPr="000816B3">
        <w:rPr>
          <w:rStyle w:val="Heading3Char"/>
        </w:rPr>
        <w:t>Mechanics:</w:t>
      </w:r>
      <w:r w:rsidRPr="000816B3">
        <w:rPr>
          <w:lang w:val="en-GB"/>
        </w:rPr>
        <w:t xml:space="preserve"> </w:t>
      </w:r>
    </w:p>
    <w:p w14:paraId="1FA176A3" w14:textId="356FAB01" w:rsidR="00F6754D" w:rsidRPr="000816B3" w:rsidRDefault="00F6754D" w:rsidP="002D0937">
      <w:pPr>
        <w:pStyle w:val="NoSpacing"/>
        <w:numPr>
          <w:ilvl w:val="0"/>
          <w:numId w:val="3"/>
        </w:numPr>
        <w:rPr>
          <w:lang w:val="en-GB"/>
        </w:rPr>
      </w:pPr>
      <w:r w:rsidRPr="000816B3">
        <w:rPr>
          <w:lang w:val="en-GB"/>
        </w:rPr>
        <w:t xml:space="preserve">Causes instant death upon </w:t>
      </w:r>
      <w:r w:rsidR="008F031F" w:rsidRPr="000816B3">
        <w:rPr>
          <w:lang w:val="en-GB"/>
        </w:rPr>
        <w:t>touching water</w:t>
      </w:r>
    </w:p>
    <w:p w14:paraId="57388562" w14:textId="77DFF536" w:rsidR="008F031F" w:rsidRPr="000816B3" w:rsidRDefault="008F031F" w:rsidP="002D0937">
      <w:pPr>
        <w:pStyle w:val="NoSpacing"/>
        <w:numPr>
          <w:ilvl w:val="0"/>
          <w:numId w:val="3"/>
        </w:numPr>
        <w:rPr>
          <w:lang w:val="en-GB"/>
        </w:rPr>
      </w:pPr>
      <w:r w:rsidRPr="000816B3">
        <w:rPr>
          <w:lang w:val="en-GB"/>
        </w:rPr>
        <w:t>Navigate around the areas with water</w:t>
      </w:r>
      <w:r w:rsidR="000816B3" w:rsidRPr="000816B3">
        <w:rPr>
          <w:lang w:val="en-GB"/>
        </w:rPr>
        <w:t xml:space="preserve"> to survive</w:t>
      </w:r>
    </w:p>
    <w:p w14:paraId="119D8711" w14:textId="1586E54E" w:rsidR="00A923A5" w:rsidRPr="000816B3" w:rsidRDefault="00A923A5" w:rsidP="00A923A5">
      <w:pPr>
        <w:ind w:firstLine="720"/>
        <w:rPr>
          <w:lang w:val="en-GB"/>
        </w:rPr>
      </w:pPr>
      <w:r w:rsidRPr="000816B3">
        <w:rPr>
          <w:rStyle w:val="Heading3Char"/>
        </w:rPr>
        <w:t>Art:</w:t>
      </w:r>
    </w:p>
    <w:p w14:paraId="1742A407" w14:textId="3851AA95" w:rsidR="00ED2DE4" w:rsidRPr="000816B3" w:rsidRDefault="0096029A" w:rsidP="00ED2DE4">
      <w:pPr>
        <w:pStyle w:val="ListParagraph"/>
        <w:numPr>
          <w:ilvl w:val="0"/>
          <w:numId w:val="3"/>
        </w:numPr>
        <w:rPr>
          <w:rStyle w:val="Heading3Char"/>
        </w:rPr>
      </w:pPr>
      <w:r w:rsidRPr="000816B3">
        <w:rPr>
          <w:lang w:val="en-GB"/>
        </w:rPr>
        <w:t>Wet surface textures indicating dangerous zones.</w:t>
      </w:r>
    </w:p>
    <w:p w14:paraId="70304936" w14:textId="16144700" w:rsidR="005E27D0" w:rsidRPr="000816B3" w:rsidRDefault="00A923A5" w:rsidP="005E27D0">
      <w:pPr>
        <w:ind w:firstLine="720"/>
        <w:rPr>
          <w:rStyle w:val="Heading3Char"/>
        </w:rPr>
      </w:pPr>
      <w:r w:rsidRPr="000816B3">
        <w:rPr>
          <w:rStyle w:val="Heading3Char"/>
        </w:rPr>
        <w:t>Sound:</w:t>
      </w:r>
    </w:p>
    <w:p w14:paraId="1FBED791" w14:textId="77777777" w:rsidR="007C5B32" w:rsidRPr="000816B3" w:rsidRDefault="007C5B32" w:rsidP="007C5B3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0816B3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Dripping water and rainfall sound effects.</w:t>
      </w:r>
    </w:p>
    <w:p w14:paraId="7DF838A3" w14:textId="1F6FD158" w:rsidR="007C5B32" w:rsidRPr="000816B3" w:rsidRDefault="007C5B32" w:rsidP="007C5B32">
      <w:pPr>
        <w:pStyle w:val="ListParagraph"/>
        <w:numPr>
          <w:ilvl w:val="0"/>
          <w:numId w:val="3"/>
        </w:numPr>
        <w:spacing w:after="0" w:line="240" w:lineRule="auto"/>
        <w:rPr>
          <w:rStyle w:val="Heading3Char"/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0816B3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Sizzling sound upon player death by water.</w:t>
      </w:r>
    </w:p>
    <w:p w14:paraId="4A71534A" w14:textId="24644686" w:rsidR="00A923A5" w:rsidRPr="000816B3" w:rsidRDefault="00A923A5" w:rsidP="001E5BB9">
      <w:pPr>
        <w:pStyle w:val="Heading2"/>
        <w:rPr>
          <w:sz w:val="28"/>
          <w:szCs w:val="28"/>
          <w:lang w:val="en-GB"/>
        </w:rPr>
      </w:pPr>
      <w:r w:rsidRPr="000816B3">
        <w:rPr>
          <w:lang w:val="en-GB"/>
        </w:rPr>
        <w:t>Stats</w:t>
      </w:r>
    </w:p>
    <w:p w14:paraId="4E53CD03" w14:textId="7BD20142" w:rsidR="00BB7050" w:rsidRPr="000816B3" w:rsidRDefault="00927288" w:rsidP="00BB7050">
      <w:pPr>
        <w:pStyle w:val="Heading2"/>
        <w:numPr>
          <w:ilvl w:val="0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0816B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Water frequency: constant</w:t>
      </w:r>
      <w:r w:rsidR="003364F4" w:rsidRPr="000816B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r w:rsidR="009C6441" w:rsidRPr="000816B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(does not get removed or change of position)</w:t>
      </w:r>
    </w:p>
    <w:p w14:paraId="7FECBF1B" w14:textId="73357F05" w:rsidR="00BB7050" w:rsidRPr="000816B3" w:rsidRDefault="00927288" w:rsidP="00BB7050">
      <w:pPr>
        <w:pStyle w:val="Heading2"/>
        <w:numPr>
          <w:ilvl w:val="0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proofErr w:type="gramStart"/>
      <w:r w:rsidRPr="000816B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Instant</w:t>
      </w:r>
      <w:proofErr w:type="gramEnd"/>
      <w:r w:rsidRPr="000816B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extinguish upon contact</w:t>
      </w:r>
    </w:p>
    <w:p w14:paraId="0AECC3AF" w14:textId="1E2AAC4D" w:rsidR="00A923A5" w:rsidRPr="000816B3" w:rsidRDefault="00A923A5" w:rsidP="00BB7050">
      <w:pPr>
        <w:pStyle w:val="Heading2"/>
        <w:rPr>
          <w:lang w:val="en-GB"/>
        </w:rPr>
      </w:pPr>
      <w:r w:rsidRPr="000816B3">
        <w:rPr>
          <w:lang w:val="en-GB"/>
        </w:rPr>
        <w:t>Backstory</w:t>
      </w:r>
    </w:p>
    <w:p w14:paraId="67A388E2" w14:textId="4AFCC445" w:rsidR="00A923A5" w:rsidRPr="000816B3" w:rsidDel="003042D0" w:rsidRDefault="00271651" w:rsidP="00271651">
      <w:pPr>
        <w:rPr>
          <w:del w:id="0" w:author="Victor Vicente Pratas" w:date="2024-03-03T18:19:00Z"/>
          <w:lang w:val="en-GB"/>
        </w:rPr>
      </w:pPr>
      <w:r w:rsidRPr="000816B3">
        <w:rPr>
          <w:lang w:val="en-GB"/>
        </w:rPr>
        <w:t>Water represents the natural extinguishing force that counters fire, highlighting the player's vulnerability.</w:t>
      </w:r>
      <w:del w:id="1" w:author="Victor Vicente Pratas" w:date="2024-03-03T18:19:00Z">
        <w:r w:rsidR="00A923A5" w:rsidRPr="000816B3" w:rsidDel="003042D0">
          <w:rPr>
            <w:lang w:val="en-GB"/>
          </w:rPr>
          <w:delText>see arc? Drawing</w:delText>
        </w:r>
      </w:del>
    </w:p>
    <w:p w14:paraId="07C7434F" w14:textId="77777777" w:rsidR="00A923A5" w:rsidRPr="000816B3" w:rsidDel="00B476D0" w:rsidRDefault="00A923A5" w:rsidP="00271651">
      <w:pPr>
        <w:rPr>
          <w:del w:id="2" w:author="Victor Vicente Pratas" w:date="2024-03-03T18:18:00Z"/>
          <w:lang w:val="en-GB"/>
        </w:rPr>
      </w:pPr>
      <w:del w:id="3" w:author="Victor Vicente Pratas" w:date="2024-03-03T18:18:00Z">
        <w:r w:rsidRPr="000816B3" w:rsidDel="00B476D0">
          <w:rPr>
            <w:lang w:val="en-GB"/>
          </w:rPr>
          <w:delText>aiming mode* consistent with what already exists</w:delText>
        </w:r>
      </w:del>
    </w:p>
    <w:p w14:paraId="026DF52F" w14:textId="77777777" w:rsidR="00A923A5" w:rsidRPr="000816B3" w:rsidRDefault="00A923A5" w:rsidP="00271651">
      <w:pPr>
        <w:rPr>
          <w:lang w:val="en-GB"/>
        </w:rPr>
      </w:pPr>
      <w:del w:id="4" w:author="Victor Vicente Pratas" w:date="2024-03-03T18:18:00Z">
        <w:r w:rsidRPr="000816B3" w:rsidDel="006E396A">
          <w:rPr>
            <w:lang w:val="en-GB"/>
          </w:rPr>
          <w:delText>cancel sound?</w:delText>
        </w:r>
      </w:del>
    </w:p>
    <w:p w14:paraId="4F63CA7D" w14:textId="77777777" w:rsidR="00A923A5" w:rsidRPr="000816B3" w:rsidRDefault="00A923A5" w:rsidP="00A923A5">
      <w:pPr>
        <w:rPr>
          <w:lang w:val="en-GB"/>
        </w:rPr>
      </w:pPr>
    </w:p>
    <w:p w14:paraId="300A5579" w14:textId="77777777" w:rsidR="00552ADE" w:rsidRPr="000816B3" w:rsidRDefault="00552ADE">
      <w:pPr>
        <w:rPr>
          <w:lang w:val="en-GB"/>
        </w:rPr>
      </w:pPr>
    </w:p>
    <w:sectPr w:rsidR="00552ADE" w:rsidRPr="000816B3" w:rsidSect="00A923A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5DA3D8" w14:textId="77777777" w:rsidR="00EF39F7" w:rsidRDefault="00EF39F7">
      <w:pPr>
        <w:spacing w:after="0" w:line="240" w:lineRule="auto"/>
      </w:pPr>
      <w:r>
        <w:separator/>
      </w:r>
    </w:p>
  </w:endnote>
  <w:endnote w:type="continuationSeparator" w:id="0">
    <w:p w14:paraId="1CEF06B3" w14:textId="77777777" w:rsidR="00EF39F7" w:rsidRDefault="00EF3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B3175C" w14:textId="77777777" w:rsidR="00EF39F7" w:rsidRDefault="00EF39F7">
      <w:pPr>
        <w:spacing w:after="0" w:line="240" w:lineRule="auto"/>
      </w:pPr>
      <w:r>
        <w:separator/>
      </w:r>
    </w:p>
  </w:footnote>
  <w:footnote w:type="continuationSeparator" w:id="0">
    <w:p w14:paraId="5B290415" w14:textId="77777777" w:rsidR="00EF39F7" w:rsidRDefault="00EF3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F55742" w14:textId="77777777" w:rsidR="00F33012" w:rsidRPr="00B861C0" w:rsidRDefault="009C6441">
    <w:pPr>
      <w:pStyle w:val="Header"/>
      <w:rPr>
        <w:lang w:val="fr-CH"/>
      </w:rPr>
    </w:pPr>
    <w:r>
      <w:rPr>
        <w:lang w:val="fr-CH"/>
      </w:rPr>
      <w:t>Victor Vicente</w:t>
    </w:r>
    <w:r>
      <w:rPr>
        <w:lang w:val="fr-CH"/>
      </w:rPr>
      <w:tab/>
    </w:r>
    <w:r>
      <w:rPr>
        <w:lang w:val="fr-CH"/>
      </w:rPr>
      <w:tab/>
      <w:t>GAMLE4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66F73"/>
    <w:multiLevelType w:val="hybridMultilevel"/>
    <w:tmpl w:val="3D0C58FC"/>
    <w:lvl w:ilvl="0" w:tplc="1138145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407F07"/>
    <w:multiLevelType w:val="hybridMultilevel"/>
    <w:tmpl w:val="F8FEB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D4B6D"/>
    <w:multiLevelType w:val="hybridMultilevel"/>
    <w:tmpl w:val="D9321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E17BF"/>
    <w:multiLevelType w:val="hybridMultilevel"/>
    <w:tmpl w:val="4A668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D75EF"/>
    <w:multiLevelType w:val="hybridMultilevel"/>
    <w:tmpl w:val="F0FC9A76"/>
    <w:lvl w:ilvl="0" w:tplc="A662899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14902768">
    <w:abstractNumId w:val="3"/>
  </w:num>
  <w:num w:numId="2" w16cid:durableId="1742293689">
    <w:abstractNumId w:val="4"/>
  </w:num>
  <w:num w:numId="3" w16cid:durableId="347101289">
    <w:abstractNumId w:val="0"/>
  </w:num>
  <w:num w:numId="4" w16cid:durableId="614361363">
    <w:abstractNumId w:val="2"/>
  </w:num>
  <w:num w:numId="5" w16cid:durableId="84551082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Victor Vicente Pratas">
    <w15:presenceInfo w15:providerId="AD" w15:userId="S::VicVi263@school.lu::c5bc9f85-891a-4b03-9de1-7063f26f7e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3A5"/>
    <w:rsid w:val="000230DE"/>
    <w:rsid w:val="000816B3"/>
    <w:rsid w:val="001E5BB9"/>
    <w:rsid w:val="00231E27"/>
    <w:rsid w:val="00271651"/>
    <w:rsid w:val="00287B61"/>
    <w:rsid w:val="002C51FC"/>
    <w:rsid w:val="002D0937"/>
    <w:rsid w:val="00306EBE"/>
    <w:rsid w:val="00315AF6"/>
    <w:rsid w:val="00325B1E"/>
    <w:rsid w:val="003364F4"/>
    <w:rsid w:val="00355A7D"/>
    <w:rsid w:val="004542F2"/>
    <w:rsid w:val="00535127"/>
    <w:rsid w:val="00552ADE"/>
    <w:rsid w:val="00561870"/>
    <w:rsid w:val="005D6C9D"/>
    <w:rsid w:val="005E27D0"/>
    <w:rsid w:val="006267A3"/>
    <w:rsid w:val="00635009"/>
    <w:rsid w:val="007C5B32"/>
    <w:rsid w:val="00863776"/>
    <w:rsid w:val="00886CFF"/>
    <w:rsid w:val="008C3C7C"/>
    <w:rsid w:val="008E2430"/>
    <w:rsid w:val="008F031F"/>
    <w:rsid w:val="00927288"/>
    <w:rsid w:val="0096029A"/>
    <w:rsid w:val="009C6441"/>
    <w:rsid w:val="00A11917"/>
    <w:rsid w:val="00A923A5"/>
    <w:rsid w:val="00B71F76"/>
    <w:rsid w:val="00B76582"/>
    <w:rsid w:val="00BB7050"/>
    <w:rsid w:val="00BF3EF8"/>
    <w:rsid w:val="00C171BD"/>
    <w:rsid w:val="00C242F9"/>
    <w:rsid w:val="00C32613"/>
    <w:rsid w:val="00C703FF"/>
    <w:rsid w:val="00E1145F"/>
    <w:rsid w:val="00E43DBD"/>
    <w:rsid w:val="00E56241"/>
    <w:rsid w:val="00ED2DE4"/>
    <w:rsid w:val="00EF39F7"/>
    <w:rsid w:val="00F0478F"/>
    <w:rsid w:val="00F33012"/>
    <w:rsid w:val="00F6754D"/>
    <w:rsid w:val="00F73085"/>
    <w:rsid w:val="00FC32B8"/>
    <w:rsid w:val="00FF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DE5AE"/>
  <w15:docId w15:val="{5AF4E3FD-B032-4768-8C95-F8DD03B6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3A5"/>
  </w:style>
  <w:style w:type="paragraph" w:styleId="Heading1">
    <w:name w:val="heading 1"/>
    <w:basedOn w:val="Normal"/>
    <w:next w:val="Normal"/>
    <w:link w:val="Heading1Char"/>
    <w:uiPriority w:val="9"/>
    <w:qFormat/>
    <w:rsid w:val="00A923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3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3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3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3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3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3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3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3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3A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923A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923A5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3A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3A5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3A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3A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3A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3A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923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3A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3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3A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923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3A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A923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3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3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3A5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A923A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2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3A5"/>
  </w:style>
  <w:style w:type="paragraph" w:styleId="NoSpacing">
    <w:name w:val="No Spacing"/>
    <w:uiPriority w:val="1"/>
    <w:qFormat/>
    <w:rsid w:val="00A923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Vicente Pratas</dc:creator>
  <cp:keywords/>
  <dc:description/>
  <cp:lastModifiedBy>Victor Vicente Pratas</cp:lastModifiedBy>
  <cp:revision>26</cp:revision>
  <dcterms:created xsi:type="dcterms:W3CDTF">2024-06-28T19:07:00Z</dcterms:created>
  <dcterms:modified xsi:type="dcterms:W3CDTF">2024-06-29T09:47:00Z</dcterms:modified>
</cp:coreProperties>
</file>