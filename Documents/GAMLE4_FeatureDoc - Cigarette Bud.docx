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61FB1" w14:textId="58FC7527" w:rsidR="008E4A88" w:rsidRDefault="008E4A88" w:rsidP="008E4A88">
      <w:pPr>
        <w:pStyle w:val="Heading1"/>
        <w:jc w:val="center"/>
      </w:pPr>
      <w:r w:rsidRPr="00B861C0">
        <w:t xml:space="preserve">GAMLE4 – Feature doc </w:t>
      </w:r>
      <w:r>
        <w:t>–</w:t>
      </w:r>
      <w:r w:rsidRPr="00B861C0">
        <w:t xml:space="preserve"> </w:t>
      </w:r>
      <w:r w:rsidR="00C15E8F">
        <w:t xml:space="preserve">Cigarette </w:t>
      </w:r>
      <w:r w:rsidR="00871996">
        <w:t>B</w:t>
      </w:r>
      <w:r w:rsidR="00C15E8F">
        <w:t>ud</w:t>
      </w:r>
      <w:r>
        <w:t xml:space="preserve"> (stealth map)</w:t>
      </w:r>
    </w:p>
    <w:p w14:paraId="1EDAA77D" w14:textId="77777777" w:rsidR="008E4A88" w:rsidRDefault="008E4A88" w:rsidP="008E4A88"/>
    <w:p w14:paraId="45582640" w14:textId="77777777" w:rsidR="008E4A88" w:rsidRDefault="008E4A88" w:rsidP="008E4A88">
      <w:pPr>
        <w:pStyle w:val="Heading2"/>
      </w:pPr>
      <w:r w:rsidRPr="00E1216D">
        <w:t>Why? / Summary</w:t>
      </w:r>
    </w:p>
    <w:p w14:paraId="61C035CC" w14:textId="6533CEE0" w:rsidR="008E4A88" w:rsidRPr="008E4A88" w:rsidRDefault="000700EB" w:rsidP="008E4A88">
      <w:r>
        <w:t>A Player power that can be picked</w:t>
      </w:r>
      <w:r w:rsidR="008A6612">
        <w:t xml:space="preserve"> up to add health.</w:t>
      </w:r>
    </w:p>
    <w:p w14:paraId="05A50C07" w14:textId="77777777" w:rsidR="0091271B" w:rsidRDefault="0091271B" w:rsidP="0091271B">
      <w:pPr>
        <w:pStyle w:val="Heading2"/>
        <w:jc w:val="center"/>
      </w:pPr>
      <w:r>
        <w:rPr>
          <w:noProof/>
        </w:rPr>
        <w:drawing>
          <wp:inline distT="0" distB="0" distL="0" distR="0" wp14:anchorId="4110E133" wp14:editId="2652FF9D">
            <wp:extent cx="2895600" cy="2895600"/>
            <wp:effectExtent l="0" t="0" r="0" b="0"/>
            <wp:docPr id="1291355898" name="Picture 1" descr="a cigarette bud photorealistic but not very serious, video game pickup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igarette bud photorealistic but not very serious, video game pickup i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C67E" w14:textId="3100C57D" w:rsidR="008E4A88" w:rsidRDefault="008E4A88" w:rsidP="0091271B">
      <w:pPr>
        <w:pStyle w:val="Heading2"/>
      </w:pPr>
      <w:r>
        <w:t>Goals</w:t>
      </w:r>
    </w:p>
    <w:p w14:paraId="6B3695E7" w14:textId="1A34405D" w:rsidR="008E4A88" w:rsidRDefault="0065786F" w:rsidP="008E4A88">
      <w:pPr>
        <w:pStyle w:val="ListParagraph"/>
        <w:numPr>
          <w:ilvl w:val="0"/>
          <w:numId w:val="1"/>
        </w:numPr>
      </w:pPr>
      <w:r>
        <w:t xml:space="preserve">Have a powerup </w:t>
      </w:r>
      <w:r w:rsidR="002C2B5E">
        <w:t xml:space="preserve">that allows the player to </w:t>
      </w:r>
      <w:r w:rsidR="00E110AC">
        <w:t xml:space="preserve">survive the world for </w:t>
      </w:r>
      <w:r w:rsidR="00890696">
        <w:t>longer.</w:t>
      </w:r>
    </w:p>
    <w:p w14:paraId="2821BFB9" w14:textId="2D83E46F" w:rsidR="008E4A88" w:rsidRDefault="00E110AC" w:rsidP="0014316F">
      <w:pPr>
        <w:pStyle w:val="ListParagraph"/>
        <w:numPr>
          <w:ilvl w:val="0"/>
          <w:numId w:val="1"/>
        </w:numPr>
      </w:pPr>
      <w:r>
        <w:t xml:space="preserve">Have a power that </w:t>
      </w:r>
      <w:r w:rsidR="00F406E3">
        <w:t xml:space="preserve">needs to be used </w:t>
      </w:r>
      <w:r w:rsidR="00890696">
        <w:t>tactically.</w:t>
      </w:r>
    </w:p>
    <w:p w14:paraId="31C4D8FA" w14:textId="77777777" w:rsidR="008E4A88" w:rsidRDefault="008E4A88" w:rsidP="008E4A88">
      <w:pPr>
        <w:pStyle w:val="Heading2"/>
      </w:pPr>
      <w:r>
        <w:t>Feature breakdown</w:t>
      </w:r>
    </w:p>
    <w:p w14:paraId="67C4AE35" w14:textId="19303963" w:rsidR="008E4A88" w:rsidRDefault="0014316F" w:rsidP="0014316F">
      <w:r>
        <w:t>This feature is placed in specifi</w:t>
      </w:r>
      <w:r w:rsidR="00527998">
        <w:t>c</w:t>
      </w:r>
      <w:r>
        <w:t xml:space="preserve"> strategical places</w:t>
      </w:r>
      <w:r w:rsidR="004840C1">
        <w:t xml:space="preserve"> where the player can pick them up and health is added to the health bar (different </w:t>
      </w:r>
      <w:proofErr w:type="spellStart"/>
      <w:r w:rsidR="004840C1">
        <w:t>FDD</w:t>
      </w:r>
      <w:proofErr w:type="spellEnd"/>
      <w:r w:rsidR="004840C1">
        <w:t>).</w:t>
      </w:r>
    </w:p>
    <w:p w14:paraId="7217C64E" w14:textId="7F12BABC" w:rsidR="004840C1" w:rsidRDefault="00216905" w:rsidP="0014316F">
      <w:r>
        <w:t>The cigarette bud emits light to show where it is and is essential for traversing the map.</w:t>
      </w:r>
      <w:r w:rsidR="00CB6682">
        <w:t xml:space="preserve"> To gather </w:t>
      </w:r>
      <w:r w:rsidR="00E179D4">
        <w:t>this power up, the player walks into it and the power disappears (only respawns if the player were to die/ restart the level)</w:t>
      </w:r>
      <w:r w:rsidR="0037459B">
        <w:t xml:space="preserve">. The player must </w:t>
      </w:r>
      <w:r w:rsidR="00CD51BD">
        <w:t>therefore</w:t>
      </w:r>
      <w:r w:rsidR="0037459B">
        <w:t xml:space="preserve"> collect the powerup an</w:t>
      </w:r>
      <w:r w:rsidR="00CD567C">
        <w:t>d</w:t>
      </w:r>
      <w:r w:rsidR="0037459B">
        <w:t xml:space="preserve"> continue as fast as possible</w:t>
      </w:r>
      <w:r w:rsidR="00CD51BD">
        <w:t>.</w:t>
      </w:r>
    </w:p>
    <w:p w14:paraId="7045AE0E" w14:textId="3AFE4BA7" w:rsidR="00216905" w:rsidRDefault="00CD51BD" w:rsidP="0014316F">
      <w:r>
        <w:t>After picking up the power, some amount of health gets added to the health bar (different feature).</w:t>
      </w:r>
    </w:p>
    <w:p w14:paraId="5728E64C" w14:textId="77777777" w:rsidR="00CD51BD" w:rsidRDefault="00CD51BD" w:rsidP="0014316F"/>
    <w:p w14:paraId="7F5C1AB7" w14:textId="77777777" w:rsidR="008E4A88" w:rsidRDefault="008E4A88" w:rsidP="008E4A88">
      <w:pPr>
        <w:pStyle w:val="NoSpacing"/>
        <w:ind w:firstLine="720"/>
      </w:pPr>
      <w:r>
        <w:rPr>
          <w:rStyle w:val="Heading3Char"/>
        </w:rPr>
        <w:t>Controls</w:t>
      </w:r>
      <w:r w:rsidRPr="00C903B7">
        <w:rPr>
          <w:rStyle w:val="Heading3Char"/>
        </w:rPr>
        <w:t>:</w:t>
      </w:r>
      <w:r>
        <w:t xml:space="preserve"> </w:t>
      </w:r>
    </w:p>
    <w:p w14:paraId="28B16D70" w14:textId="7E3019DC" w:rsidR="005B6799" w:rsidRDefault="005B6799" w:rsidP="005B6799">
      <w:pPr>
        <w:pStyle w:val="NoSpacing"/>
        <w:numPr>
          <w:ilvl w:val="0"/>
          <w:numId w:val="3"/>
        </w:numPr>
      </w:pPr>
      <w:r>
        <w:t>No real controls</w:t>
      </w:r>
    </w:p>
    <w:p w14:paraId="56D4AAA2" w14:textId="2B0078B5" w:rsidR="005B6799" w:rsidRDefault="005B6799" w:rsidP="005B6799">
      <w:pPr>
        <w:pStyle w:val="NoSpacing"/>
        <w:numPr>
          <w:ilvl w:val="0"/>
          <w:numId w:val="3"/>
        </w:numPr>
      </w:pPr>
      <w:r>
        <w:t xml:space="preserve">The player walks into the </w:t>
      </w:r>
      <w:r w:rsidR="00B81415">
        <w:t>power with the movement feature</w:t>
      </w:r>
    </w:p>
    <w:p w14:paraId="0B79DB2A" w14:textId="77777777" w:rsidR="008E4A88" w:rsidRDefault="008E4A88" w:rsidP="008E4A88">
      <w:pPr>
        <w:pStyle w:val="NoSpacing"/>
        <w:ind w:firstLine="720"/>
      </w:pPr>
      <w:r>
        <w:rPr>
          <w:rStyle w:val="Heading3Char"/>
        </w:rPr>
        <w:lastRenderedPageBreak/>
        <w:t>Mechanics</w:t>
      </w:r>
      <w:r w:rsidRPr="00C903B7">
        <w:rPr>
          <w:rStyle w:val="Heading3Char"/>
        </w:rPr>
        <w:t>:</w:t>
      </w:r>
      <w:r>
        <w:t xml:space="preserve"> </w:t>
      </w:r>
    </w:p>
    <w:p w14:paraId="5CD99753" w14:textId="05D0B8AB" w:rsidR="008E4A88" w:rsidRDefault="00B81415" w:rsidP="00B81415">
      <w:pPr>
        <w:pStyle w:val="NoSpacing"/>
        <w:numPr>
          <w:ilvl w:val="0"/>
          <w:numId w:val="3"/>
        </w:numPr>
        <w:rPr>
          <w:rStyle w:val="Heading3Char"/>
          <w:rFonts w:eastAsiaTheme="minorHAnsi" w:cstheme="minorBidi"/>
          <w:color w:val="auto"/>
          <w:sz w:val="22"/>
          <w:szCs w:val="22"/>
        </w:rPr>
      </w:pPr>
      <w:r>
        <w:rPr>
          <w:rStyle w:val="Heading3Char"/>
          <w:rFonts w:eastAsiaTheme="minorHAnsi" w:cstheme="minorBidi"/>
          <w:color w:val="auto"/>
          <w:sz w:val="22"/>
          <w:szCs w:val="22"/>
        </w:rPr>
        <w:t>When the player collides with the power up, it disappears, and an amount gets added to the health bar</w:t>
      </w:r>
    </w:p>
    <w:p w14:paraId="7C342084" w14:textId="29A2C723" w:rsidR="00B81415" w:rsidRPr="006A1222" w:rsidRDefault="00BE7254" w:rsidP="00B81415">
      <w:pPr>
        <w:pStyle w:val="NoSpacing"/>
        <w:numPr>
          <w:ilvl w:val="0"/>
          <w:numId w:val="3"/>
        </w:numPr>
        <w:rPr>
          <w:rStyle w:val="Heading3Char"/>
          <w:rFonts w:eastAsiaTheme="minorHAnsi" w:cstheme="minorBidi"/>
          <w:color w:val="auto"/>
          <w:sz w:val="22"/>
          <w:szCs w:val="22"/>
        </w:rPr>
      </w:pPr>
      <w:r>
        <w:rPr>
          <w:rStyle w:val="Heading3Char"/>
          <w:rFonts w:eastAsiaTheme="minorHAnsi" w:cstheme="minorBidi"/>
          <w:color w:val="auto"/>
          <w:sz w:val="22"/>
          <w:szCs w:val="22"/>
        </w:rPr>
        <w:t xml:space="preserve">Can be </w:t>
      </w:r>
      <w:r w:rsidR="00B008C5">
        <w:rPr>
          <w:rStyle w:val="Heading3Char"/>
          <w:rFonts w:eastAsiaTheme="minorHAnsi" w:cstheme="minorBidi"/>
          <w:color w:val="auto"/>
          <w:sz w:val="22"/>
          <w:szCs w:val="22"/>
        </w:rPr>
        <w:t>avoided to not waste its power (go around it for example to pick it up when needed only)</w:t>
      </w:r>
    </w:p>
    <w:p w14:paraId="228F266B" w14:textId="77777777" w:rsidR="008E4A88" w:rsidRPr="00DF552A" w:rsidRDefault="008E4A88" w:rsidP="008E4A88">
      <w:pPr>
        <w:ind w:firstLine="720"/>
      </w:pPr>
      <w:r w:rsidRPr="00C903B7">
        <w:rPr>
          <w:rStyle w:val="Heading3Char"/>
        </w:rPr>
        <w:t>Art:</w:t>
      </w:r>
    </w:p>
    <w:p w14:paraId="72FBDE6D" w14:textId="454BC436" w:rsidR="00B008C5" w:rsidRDefault="00DF552A" w:rsidP="00DF552A">
      <w:pPr>
        <w:pStyle w:val="ListParagraph"/>
        <w:numPr>
          <w:ilvl w:val="0"/>
          <w:numId w:val="3"/>
        </w:numPr>
      </w:pPr>
      <w:r>
        <w:t>The cigarette bud looks like normal cigarette buds that haven’t been smoked</w:t>
      </w:r>
      <w:r w:rsidR="00C20CB9">
        <w:t xml:space="preserve"> but that are crumpled up </w:t>
      </w:r>
      <w:r w:rsidR="00992310">
        <w:t>slightly.</w:t>
      </w:r>
    </w:p>
    <w:p w14:paraId="2715F41C" w14:textId="3153CD9C" w:rsidR="00992310" w:rsidRDefault="00992310" w:rsidP="00DF552A">
      <w:pPr>
        <w:pStyle w:val="ListParagraph"/>
        <w:numPr>
          <w:ilvl w:val="0"/>
          <w:numId w:val="3"/>
        </w:numPr>
      </w:pPr>
      <w:r>
        <w:t>It emits light in a small radius to indicate what it is and that it’s there</w:t>
      </w:r>
    </w:p>
    <w:p w14:paraId="638BFFF3" w14:textId="10D4F33E" w:rsidR="00992310" w:rsidRPr="00DF552A" w:rsidRDefault="00431235" w:rsidP="00DF552A">
      <w:pPr>
        <w:pStyle w:val="ListParagraph"/>
        <w:numPr>
          <w:ilvl w:val="0"/>
          <w:numId w:val="3"/>
        </w:numPr>
      </w:pPr>
      <w:r>
        <w:t>No animations needed when picked up (simply disappears)</w:t>
      </w:r>
    </w:p>
    <w:p w14:paraId="68C1937C" w14:textId="77777777" w:rsidR="008E4A88" w:rsidRDefault="008E4A88" w:rsidP="008E4A88">
      <w:pPr>
        <w:ind w:firstLine="720"/>
        <w:rPr>
          <w:rStyle w:val="Heading3Char"/>
        </w:rPr>
      </w:pPr>
      <w:r w:rsidRPr="00C903B7">
        <w:rPr>
          <w:rStyle w:val="Heading3Char"/>
        </w:rPr>
        <w:t>Sound:</w:t>
      </w:r>
    </w:p>
    <w:p w14:paraId="726336A4" w14:textId="40FC7823" w:rsidR="00431235" w:rsidRDefault="00431235" w:rsidP="00431235">
      <w:pPr>
        <w:pStyle w:val="ListParagraph"/>
        <w:numPr>
          <w:ilvl w:val="0"/>
          <w:numId w:val="3"/>
        </w:numPr>
      </w:pPr>
      <w:r w:rsidRPr="00431235">
        <w:t>When picked up</w:t>
      </w:r>
      <w:r>
        <w:t xml:space="preserve">, it makes a short </w:t>
      </w:r>
      <w:r w:rsidR="00DF6B73">
        <w:t>paper catching fire like sound</w:t>
      </w:r>
    </w:p>
    <w:p w14:paraId="19273454" w14:textId="71987094" w:rsidR="000371A9" w:rsidRPr="00431235" w:rsidRDefault="00DF6B73" w:rsidP="000371A9">
      <w:pPr>
        <w:pStyle w:val="ListParagraph"/>
        <w:numPr>
          <w:ilvl w:val="0"/>
          <w:numId w:val="3"/>
        </w:numPr>
      </w:pPr>
      <w:r>
        <w:t xml:space="preserve">When just in the world, it </w:t>
      </w:r>
      <w:r w:rsidR="000371A9">
        <w:t xml:space="preserve">makes a very subtle </w:t>
      </w:r>
      <w:r w:rsidR="00681F45">
        <w:t>whooshing</w:t>
      </w:r>
      <w:r w:rsidR="000371A9">
        <w:t xml:space="preserve"> sound</w:t>
      </w:r>
    </w:p>
    <w:p w14:paraId="6543FA39" w14:textId="77777777" w:rsidR="008E4A88" w:rsidRDefault="008E4A88" w:rsidP="008E4A88">
      <w:pPr>
        <w:pStyle w:val="Heading2"/>
      </w:pPr>
      <w:r>
        <w:t>Stats</w:t>
      </w:r>
    </w:p>
    <w:p w14:paraId="7B30ACEB" w14:textId="504BCB7B" w:rsidR="009E760B" w:rsidRPr="000371A9" w:rsidRDefault="0052550D" w:rsidP="001E3068">
      <w:r>
        <w:t>It adds 25 points (out of 100) to the health bar</w:t>
      </w:r>
    </w:p>
    <w:p w14:paraId="7BE35869" w14:textId="77777777" w:rsidR="008E4A88" w:rsidRDefault="008E4A88" w:rsidP="008E4A88">
      <w:pPr>
        <w:pStyle w:val="Heading2"/>
      </w:pPr>
      <w:r>
        <w:t>Backstory</w:t>
      </w:r>
    </w:p>
    <w:p w14:paraId="673B3611" w14:textId="084F7345" w:rsidR="0052550D" w:rsidRPr="0052550D" w:rsidRDefault="0052550D" w:rsidP="0052550D">
      <w:r>
        <w:t xml:space="preserve">The mom and dad used to smoke a lot in the house, when they left a few cigarettes </w:t>
      </w:r>
      <w:r w:rsidR="00C24242">
        <w:t>got scattered around the house</w:t>
      </w:r>
    </w:p>
    <w:p w14:paraId="5BC3B013" w14:textId="77777777" w:rsidR="008E4A88" w:rsidRDefault="008E4A88" w:rsidP="008E4A88">
      <w:pPr>
        <w:pStyle w:val="Heading2"/>
      </w:pPr>
      <w:r>
        <w:t>Flags</w:t>
      </w:r>
    </w:p>
    <w:p w14:paraId="7D46B386" w14:textId="77777777" w:rsidR="008E4A88" w:rsidDel="005B459C" w:rsidRDefault="008E4A88" w:rsidP="008E4A88">
      <w:pPr>
        <w:pStyle w:val="ListParagraph"/>
        <w:numPr>
          <w:ilvl w:val="0"/>
          <w:numId w:val="2"/>
        </w:numPr>
        <w:rPr>
          <w:del w:id="0" w:author="Victor Vicente Pratas" w:date="2024-03-03T18:16:00Z"/>
        </w:rPr>
      </w:pPr>
      <w:del w:id="1" w:author="Victor Vicente Pratas" w:date="2024-03-03T18:16:00Z">
        <w:r w:rsidDel="005B459C">
          <w:delText>Respawn of the pickup</w:delText>
        </w:r>
      </w:del>
    </w:p>
    <w:p w14:paraId="1C6207BB" w14:textId="77777777" w:rsidR="008E4A88" w:rsidDel="003042D0" w:rsidRDefault="008E4A88" w:rsidP="008E4A88">
      <w:pPr>
        <w:pStyle w:val="ListParagraph"/>
        <w:numPr>
          <w:ilvl w:val="0"/>
          <w:numId w:val="2"/>
        </w:numPr>
        <w:rPr>
          <w:del w:id="2" w:author="Victor Vicente Pratas" w:date="2024-03-03T18:19:00Z"/>
        </w:rPr>
      </w:pPr>
      <w:del w:id="3" w:author="Victor Vicente Pratas" w:date="2024-03-03T18:19:00Z">
        <w:r w:rsidDel="003042D0">
          <w:delText>see arc? Drawing</w:delText>
        </w:r>
      </w:del>
    </w:p>
    <w:p w14:paraId="77CF41B5" w14:textId="77777777" w:rsidR="008E4A88" w:rsidDel="00B476D0" w:rsidRDefault="008E4A88" w:rsidP="008E4A88">
      <w:pPr>
        <w:pStyle w:val="ListParagraph"/>
        <w:numPr>
          <w:ilvl w:val="0"/>
          <w:numId w:val="2"/>
        </w:numPr>
        <w:rPr>
          <w:del w:id="4" w:author="Victor Vicente Pratas" w:date="2024-03-03T18:18:00Z"/>
        </w:rPr>
      </w:pPr>
      <w:del w:id="5" w:author="Victor Vicente Pratas" w:date="2024-03-03T18:18:00Z">
        <w:r w:rsidDel="00B476D0">
          <w:delText>aiming mode* consistent with what already exists</w:delText>
        </w:r>
      </w:del>
    </w:p>
    <w:p w14:paraId="6518C678" w14:textId="77777777" w:rsidR="008E4A88" w:rsidRPr="00785211" w:rsidRDefault="008E4A88" w:rsidP="008E4A88">
      <w:pPr>
        <w:pStyle w:val="ListParagraph"/>
        <w:numPr>
          <w:ilvl w:val="0"/>
          <w:numId w:val="2"/>
        </w:numPr>
      </w:pPr>
      <w:del w:id="6" w:author="Victor Vicente Pratas" w:date="2024-03-03T18:18:00Z">
        <w:r w:rsidDel="006E396A">
          <w:delText>cancel sound?</w:delText>
        </w:r>
      </w:del>
    </w:p>
    <w:p w14:paraId="0282E468" w14:textId="77777777" w:rsidR="004A161C" w:rsidRDefault="004A161C"/>
    <w:sectPr w:rsidR="004A161C" w:rsidSect="001530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80EFA" w14:textId="77777777" w:rsidR="00331FEC" w:rsidRDefault="00331FEC">
      <w:pPr>
        <w:spacing w:after="0" w:line="240" w:lineRule="auto"/>
      </w:pPr>
      <w:r>
        <w:separator/>
      </w:r>
    </w:p>
  </w:endnote>
  <w:endnote w:type="continuationSeparator" w:id="0">
    <w:p w14:paraId="4B371705" w14:textId="77777777" w:rsidR="00331FEC" w:rsidRDefault="0033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28308" w14:textId="77777777" w:rsidR="00331FEC" w:rsidRDefault="00331FEC">
      <w:pPr>
        <w:spacing w:after="0" w:line="240" w:lineRule="auto"/>
      </w:pPr>
      <w:r>
        <w:separator/>
      </w:r>
    </w:p>
  </w:footnote>
  <w:footnote w:type="continuationSeparator" w:id="0">
    <w:p w14:paraId="50667FA7" w14:textId="77777777" w:rsidR="00331FEC" w:rsidRDefault="00331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B058" w14:textId="77777777" w:rsidR="001E69E9" w:rsidRPr="00B861C0" w:rsidRDefault="00681F45">
    <w:pPr>
      <w:pStyle w:val="Header"/>
      <w:rPr>
        <w:lang w:val="fr-CH"/>
      </w:rPr>
    </w:pPr>
    <w:r>
      <w:rPr>
        <w:lang w:val="fr-CH"/>
      </w:rPr>
      <w:t>Victor Vicente</w:t>
    </w:r>
    <w:r>
      <w:rPr>
        <w:lang w:val="fr-CH"/>
      </w:rPr>
      <w:tab/>
    </w:r>
    <w:r>
      <w:rPr>
        <w:lang w:val="fr-CH"/>
      </w:rPr>
      <w:tab/>
      <w:t>GAMLE4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6F73"/>
    <w:multiLevelType w:val="hybridMultilevel"/>
    <w:tmpl w:val="3D0C58FC"/>
    <w:lvl w:ilvl="0" w:tplc="113814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4E17BF"/>
    <w:multiLevelType w:val="hybridMultilevel"/>
    <w:tmpl w:val="4A6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D75EF"/>
    <w:multiLevelType w:val="hybridMultilevel"/>
    <w:tmpl w:val="F0FC9A76"/>
    <w:lvl w:ilvl="0" w:tplc="A66289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4902768">
    <w:abstractNumId w:val="1"/>
  </w:num>
  <w:num w:numId="2" w16cid:durableId="1742293689">
    <w:abstractNumId w:val="2"/>
  </w:num>
  <w:num w:numId="3" w16cid:durableId="3471012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ctor Vicente Pratas">
    <w15:presenceInfo w15:providerId="AD" w15:userId="S::VicVi263@school.lu::c5bc9f85-891a-4b03-9de1-7063f26f7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8F"/>
    <w:rsid w:val="000371A9"/>
    <w:rsid w:val="000700EB"/>
    <w:rsid w:val="0014316F"/>
    <w:rsid w:val="00153067"/>
    <w:rsid w:val="001D2198"/>
    <w:rsid w:val="001E3068"/>
    <w:rsid w:val="001E69E9"/>
    <w:rsid w:val="00216905"/>
    <w:rsid w:val="002C2B5E"/>
    <w:rsid w:val="00331FEC"/>
    <w:rsid w:val="0037459B"/>
    <w:rsid w:val="003B5039"/>
    <w:rsid w:val="00431235"/>
    <w:rsid w:val="004840C1"/>
    <w:rsid w:val="004A161C"/>
    <w:rsid w:val="0052550D"/>
    <w:rsid w:val="00527998"/>
    <w:rsid w:val="0057378C"/>
    <w:rsid w:val="005B6799"/>
    <w:rsid w:val="0065786F"/>
    <w:rsid w:val="00681F45"/>
    <w:rsid w:val="00871996"/>
    <w:rsid w:val="00890696"/>
    <w:rsid w:val="008A6612"/>
    <w:rsid w:val="008E2430"/>
    <w:rsid w:val="008E4A88"/>
    <w:rsid w:val="0090444D"/>
    <w:rsid w:val="0091271B"/>
    <w:rsid w:val="0091355D"/>
    <w:rsid w:val="00992310"/>
    <w:rsid w:val="009E760B"/>
    <w:rsid w:val="00A9256D"/>
    <w:rsid w:val="00B008C5"/>
    <w:rsid w:val="00B81415"/>
    <w:rsid w:val="00BA3465"/>
    <w:rsid w:val="00BE7254"/>
    <w:rsid w:val="00C15E8F"/>
    <w:rsid w:val="00C20CB9"/>
    <w:rsid w:val="00C24242"/>
    <w:rsid w:val="00C7251D"/>
    <w:rsid w:val="00CB6682"/>
    <w:rsid w:val="00CD51BD"/>
    <w:rsid w:val="00CD567C"/>
    <w:rsid w:val="00DF552A"/>
    <w:rsid w:val="00DF6B73"/>
    <w:rsid w:val="00E110AC"/>
    <w:rsid w:val="00E179D4"/>
    <w:rsid w:val="00E6531C"/>
    <w:rsid w:val="00F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53ED"/>
  <w15:chartTrackingRefBased/>
  <w15:docId w15:val="{F02FCE86-2F72-4BFD-9A4C-84D9A975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88"/>
  </w:style>
  <w:style w:type="paragraph" w:styleId="Heading1">
    <w:name w:val="heading 1"/>
    <w:basedOn w:val="Normal"/>
    <w:next w:val="Normal"/>
    <w:link w:val="Heading1Char"/>
    <w:uiPriority w:val="9"/>
    <w:qFormat/>
    <w:rsid w:val="008E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88"/>
  </w:style>
  <w:style w:type="paragraph" w:styleId="NoSpacing">
    <w:name w:val="No Spacing"/>
    <w:uiPriority w:val="1"/>
    <w:qFormat/>
    <w:rsid w:val="008E4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Document%20Themes\GAMLE%20-%20FD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6C04-5799-4284-988E-A8542D4F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GAMLE - FDD template.dotx</Template>
  <TotalTime>107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Vicente Pratas</cp:lastModifiedBy>
  <cp:revision>38</cp:revision>
  <dcterms:created xsi:type="dcterms:W3CDTF">2024-03-13T19:19:00Z</dcterms:created>
  <dcterms:modified xsi:type="dcterms:W3CDTF">2024-06-28T19:07:00Z</dcterms:modified>
</cp:coreProperties>
</file>