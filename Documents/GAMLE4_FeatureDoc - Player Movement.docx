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5A893" w14:textId="785C3CAE" w:rsidR="008E4A88" w:rsidRDefault="008E4A88" w:rsidP="008E4A88">
      <w:pPr>
        <w:pStyle w:val="Heading1"/>
        <w:jc w:val="center"/>
      </w:pPr>
      <w:r w:rsidRPr="00B861C0">
        <w:t xml:space="preserve">GAMLE4 – Feature doc </w:t>
      </w:r>
      <w:r>
        <w:t>–</w:t>
      </w:r>
      <w:r w:rsidRPr="00B861C0">
        <w:t xml:space="preserve"> </w:t>
      </w:r>
      <w:r w:rsidR="00E16EE6">
        <w:t xml:space="preserve">player movement </w:t>
      </w:r>
      <w:r>
        <w:t>(stealth map)</w:t>
      </w:r>
    </w:p>
    <w:p w14:paraId="1B60E4E6" w14:textId="77777777" w:rsidR="008E4A88" w:rsidRDefault="008E4A88" w:rsidP="008E4A88"/>
    <w:p w14:paraId="6F3A08B2" w14:textId="77777777" w:rsidR="008E4A88" w:rsidRDefault="008E4A88" w:rsidP="008E4A88">
      <w:pPr>
        <w:pStyle w:val="Heading2"/>
      </w:pPr>
      <w:r w:rsidRPr="00E1216D">
        <w:t>Why? / Summary</w:t>
      </w:r>
    </w:p>
    <w:p w14:paraId="206C76E6" w14:textId="50A0CCB7" w:rsidR="008E4A88" w:rsidRPr="008E4A88" w:rsidRDefault="00D944CB" w:rsidP="008E4A88">
      <w:r>
        <w:t>A way for the player to move around the map/game.</w:t>
      </w:r>
    </w:p>
    <w:p w14:paraId="7C1A0E1F" w14:textId="78AFC2A8" w:rsidR="008E4A88" w:rsidRDefault="008E4A88" w:rsidP="006D5F30">
      <w:pPr>
        <w:jc w:val="center"/>
      </w:pPr>
      <w:r>
        <w:rPr>
          <w:noProof/>
        </w:rPr>
        <w:t>[</w:t>
      </w:r>
      <w:r w:rsidR="006D5F30">
        <w:rPr>
          <w:noProof/>
        </w:rPr>
        <w:t>No image</w:t>
      </w:r>
      <w:r>
        <w:rPr>
          <w:noProof/>
        </w:rPr>
        <w:t>]</w:t>
      </w:r>
    </w:p>
    <w:p w14:paraId="0E9CC0CA" w14:textId="77777777" w:rsidR="008E4A88" w:rsidRDefault="008E4A88" w:rsidP="008E4A88">
      <w:pPr>
        <w:pStyle w:val="Heading2"/>
      </w:pPr>
      <w:r>
        <w:t>Goals</w:t>
      </w:r>
    </w:p>
    <w:p w14:paraId="2E9CACDF" w14:textId="30984FEB" w:rsidR="008E4A88" w:rsidRDefault="00D944CB" w:rsidP="008E4A88">
      <w:pPr>
        <w:pStyle w:val="ListParagraph"/>
        <w:numPr>
          <w:ilvl w:val="0"/>
          <w:numId w:val="1"/>
        </w:numPr>
      </w:pPr>
      <w:r>
        <w:t>Have a way for the player to move around the map in an intuitive way.</w:t>
      </w:r>
    </w:p>
    <w:p w14:paraId="4BA0B649" w14:textId="1919119C" w:rsidR="008E4A88" w:rsidRDefault="00D944CB" w:rsidP="00D944CB">
      <w:pPr>
        <w:pStyle w:val="ListParagraph"/>
        <w:numPr>
          <w:ilvl w:val="0"/>
          <w:numId w:val="1"/>
        </w:numPr>
      </w:pPr>
      <w:r>
        <w:t>A way of movement where the player sees where they are going to end up</w:t>
      </w:r>
    </w:p>
    <w:p w14:paraId="3863D4D7" w14:textId="77777777" w:rsidR="00D944CB" w:rsidRDefault="00D944CB" w:rsidP="00D944CB">
      <w:pPr>
        <w:pStyle w:val="ListParagraph"/>
      </w:pPr>
    </w:p>
    <w:p w14:paraId="6F7DEF19" w14:textId="77777777" w:rsidR="008E4A88" w:rsidRDefault="008E4A88" w:rsidP="008E4A88">
      <w:pPr>
        <w:pStyle w:val="Heading2"/>
      </w:pPr>
      <w:r>
        <w:t>Feature breakdown</w:t>
      </w:r>
    </w:p>
    <w:p w14:paraId="4D4A9774" w14:textId="363E0611" w:rsidR="008E4A88" w:rsidRDefault="00D944CB" w:rsidP="00D944CB">
      <w:r>
        <w:t xml:space="preserve">This feature is always available for the player to use, sometimes </w:t>
      </w:r>
      <w:proofErr w:type="gramStart"/>
      <w:r>
        <w:t>its</w:t>
      </w:r>
      <w:proofErr w:type="gramEnd"/>
      <w:r>
        <w:t xml:space="preserve"> not the best solution but it should be available to them.</w:t>
      </w:r>
    </w:p>
    <w:p w14:paraId="43D12377" w14:textId="77777777" w:rsidR="004F0255" w:rsidRDefault="004F0255" w:rsidP="00D944CB">
      <w:r>
        <w:t xml:space="preserve">To move, you hold a </w:t>
      </w:r>
      <w:proofErr w:type="gramStart"/>
      <w:r>
        <w:t>button</w:t>
      </w:r>
      <w:proofErr w:type="gramEnd"/>
      <w:r>
        <w:t xml:space="preserve"> and the player goes to where </w:t>
      </w:r>
      <w:proofErr w:type="gramStart"/>
      <w:r>
        <w:t>to</w:t>
      </w:r>
      <w:proofErr w:type="gramEnd"/>
      <w:r>
        <w:t xml:space="preserve"> mouse is pointing at.</w:t>
      </w:r>
    </w:p>
    <w:p w14:paraId="13043979" w14:textId="2EA436CA" w:rsidR="00D944CB" w:rsidRDefault="004F0255" w:rsidP="00D944CB">
      <w:r>
        <w:t xml:space="preserve">To stop movement (even if the player hasn’t reached their destination) the player simply </w:t>
      </w:r>
      <w:proofErr w:type="gramStart"/>
      <w:r>
        <w:t>lets</w:t>
      </w:r>
      <w:proofErr w:type="gramEnd"/>
      <w:r>
        <w:t xml:space="preserve"> go of the mouse button.</w:t>
      </w:r>
      <w:r w:rsidR="00B4568E">
        <w:t xml:space="preserve"> The player also doesn’t lose health in any way from falling, except if falling into deadly obstacles (height is not an obstacle here)</w:t>
      </w:r>
    </w:p>
    <w:p w14:paraId="0A7D1EFD" w14:textId="0F94B65F" w:rsidR="004F0255" w:rsidRDefault="004F0255" w:rsidP="00D944CB">
      <w:r>
        <w:t>If the mouse is pointed towards a wall, the player be blocked by the wall.</w:t>
      </w:r>
    </w:p>
    <w:p w14:paraId="1BB40525" w14:textId="5A078BC5" w:rsidR="004F0255" w:rsidRDefault="004F0255" w:rsidP="00D944CB">
      <w:r>
        <w:t>The movement should be rather slow but also not exaggeratedly slow.</w:t>
      </w:r>
    </w:p>
    <w:p w14:paraId="399653EC" w14:textId="44512CEE" w:rsidR="004F0255" w:rsidRDefault="004F0255" w:rsidP="00D944CB">
      <w:r>
        <w:t>The camera always follows the player character when moving but has a slight delay behind the player.</w:t>
      </w:r>
    </w:p>
    <w:p w14:paraId="41A12345" w14:textId="77777777" w:rsidR="008E4A88" w:rsidRDefault="008E4A88" w:rsidP="008E4A88">
      <w:pPr>
        <w:pStyle w:val="NoSpacing"/>
        <w:ind w:firstLine="720"/>
      </w:pPr>
      <w:r>
        <w:rPr>
          <w:rStyle w:val="Heading3Char"/>
        </w:rPr>
        <w:t>Controls</w:t>
      </w:r>
      <w:r w:rsidRPr="00C903B7">
        <w:rPr>
          <w:rStyle w:val="Heading3Char"/>
        </w:rPr>
        <w:t>:</w:t>
      </w:r>
      <w:r>
        <w:t xml:space="preserve"> </w:t>
      </w:r>
    </w:p>
    <w:p w14:paraId="3020136F" w14:textId="1642BFC1" w:rsidR="004F0255" w:rsidRDefault="004F0255" w:rsidP="004F0255">
      <w:pPr>
        <w:pStyle w:val="NoSpacing"/>
        <w:numPr>
          <w:ilvl w:val="0"/>
          <w:numId w:val="3"/>
        </w:numPr>
      </w:pPr>
      <w:r>
        <w:t>Moving the mouse will show a cursor</w:t>
      </w:r>
    </w:p>
    <w:p w14:paraId="125FF47A" w14:textId="3DFBD24A" w:rsidR="004F0255" w:rsidRDefault="004F0255" w:rsidP="004F0255">
      <w:pPr>
        <w:pStyle w:val="NoSpacing"/>
        <w:numPr>
          <w:ilvl w:val="0"/>
          <w:numId w:val="3"/>
        </w:numPr>
      </w:pPr>
      <w:r>
        <w:t>Holding LMB will move the player to that cursor</w:t>
      </w:r>
    </w:p>
    <w:p w14:paraId="4899BAC5" w14:textId="07B81F2F" w:rsidR="004F0255" w:rsidRDefault="004F0255" w:rsidP="00EB7E99">
      <w:pPr>
        <w:pStyle w:val="NoSpacing"/>
        <w:numPr>
          <w:ilvl w:val="0"/>
          <w:numId w:val="3"/>
        </w:numPr>
      </w:pPr>
      <w:r>
        <w:t>Letting go of the LMB will stop the player movement</w:t>
      </w:r>
    </w:p>
    <w:p w14:paraId="7D06E623" w14:textId="77777777" w:rsidR="00EB7E99" w:rsidRDefault="00EB7E99" w:rsidP="00EB7E99">
      <w:pPr>
        <w:pStyle w:val="NoSpacing"/>
        <w:ind w:left="1080"/>
      </w:pPr>
    </w:p>
    <w:p w14:paraId="5DD2D7A5" w14:textId="77777777" w:rsidR="008E4A88" w:rsidRDefault="008E4A88" w:rsidP="008E4A88">
      <w:pPr>
        <w:pStyle w:val="NoSpacing"/>
        <w:ind w:firstLine="720"/>
      </w:pPr>
      <w:r>
        <w:rPr>
          <w:rStyle w:val="Heading3Char"/>
        </w:rPr>
        <w:t>Mechanics</w:t>
      </w:r>
      <w:r w:rsidRPr="00C903B7">
        <w:rPr>
          <w:rStyle w:val="Heading3Char"/>
        </w:rPr>
        <w:t>:</w:t>
      </w:r>
      <w:r>
        <w:t xml:space="preserve"> </w:t>
      </w:r>
    </w:p>
    <w:p w14:paraId="7CA7BD03" w14:textId="7574D4A5" w:rsidR="008E4A88" w:rsidRDefault="00B4568E" w:rsidP="00B4568E">
      <w:pPr>
        <w:pStyle w:val="NoSpacing"/>
        <w:numPr>
          <w:ilvl w:val="0"/>
          <w:numId w:val="3"/>
        </w:numPr>
        <w:rPr>
          <w:rStyle w:val="Heading3Char"/>
          <w:rFonts w:eastAsiaTheme="minorHAnsi" w:cstheme="minorBidi"/>
          <w:color w:val="auto"/>
          <w:sz w:val="22"/>
          <w:szCs w:val="22"/>
        </w:rPr>
      </w:pPr>
      <w:r>
        <w:rPr>
          <w:rStyle w:val="Heading3Char"/>
          <w:rFonts w:eastAsiaTheme="minorHAnsi" w:cstheme="minorBidi"/>
          <w:color w:val="auto"/>
          <w:sz w:val="22"/>
          <w:szCs w:val="22"/>
        </w:rPr>
        <w:t xml:space="preserve">The player is able to go </w:t>
      </w:r>
      <w:proofErr w:type="gramStart"/>
      <w:r>
        <w:rPr>
          <w:rStyle w:val="Heading3Char"/>
          <w:rFonts w:eastAsiaTheme="minorHAnsi" w:cstheme="minorBidi"/>
          <w:color w:val="auto"/>
          <w:sz w:val="22"/>
          <w:szCs w:val="22"/>
        </w:rPr>
        <w:t>down stairs</w:t>
      </w:r>
      <w:proofErr w:type="gramEnd"/>
    </w:p>
    <w:p w14:paraId="701D7F64" w14:textId="70540237" w:rsidR="00B4568E" w:rsidRDefault="00B4568E" w:rsidP="00B4568E">
      <w:pPr>
        <w:pStyle w:val="NoSpacing"/>
        <w:numPr>
          <w:ilvl w:val="0"/>
          <w:numId w:val="3"/>
        </w:numPr>
        <w:rPr>
          <w:rStyle w:val="Heading3Char"/>
          <w:rFonts w:eastAsiaTheme="minorHAnsi" w:cstheme="minorBidi"/>
          <w:color w:val="auto"/>
          <w:sz w:val="22"/>
          <w:szCs w:val="22"/>
        </w:rPr>
      </w:pPr>
      <w:r>
        <w:rPr>
          <w:rStyle w:val="Heading3Char"/>
          <w:rFonts w:eastAsiaTheme="minorHAnsi" w:cstheme="minorBidi"/>
          <w:color w:val="auto"/>
          <w:sz w:val="22"/>
          <w:szCs w:val="22"/>
        </w:rPr>
        <w:t>The player can go up ramps</w:t>
      </w:r>
    </w:p>
    <w:p w14:paraId="01CA8C0D" w14:textId="2B00D045" w:rsidR="00B4568E" w:rsidRDefault="00B4568E" w:rsidP="00B4568E">
      <w:pPr>
        <w:pStyle w:val="NoSpacing"/>
        <w:numPr>
          <w:ilvl w:val="0"/>
          <w:numId w:val="3"/>
        </w:numPr>
        <w:rPr>
          <w:rStyle w:val="Heading3Char"/>
          <w:rFonts w:eastAsiaTheme="minorHAnsi" w:cstheme="minorBidi"/>
          <w:color w:val="auto"/>
          <w:sz w:val="22"/>
          <w:szCs w:val="22"/>
        </w:rPr>
      </w:pPr>
      <w:r>
        <w:rPr>
          <w:rStyle w:val="Heading3Char"/>
          <w:rFonts w:eastAsiaTheme="minorHAnsi" w:cstheme="minorBidi"/>
          <w:color w:val="auto"/>
          <w:sz w:val="22"/>
          <w:szCs w:val="22"/>
        </w:rPr>
        <w:t>The player isn’t able to go up stairs unless there is a ramp</w:t>
      </w:r>
    </w:p>
    <w:p w14:paraId="4D6372EB" w14:textId="610931AC" w:rsidR="00B4568E" w:rsidRPr="00B4568E" w:rsidRDefault="00B4568E" w:rsidP="00B4568E">
      <w:pPr>
        <w:pStyle w:val="NoSpacing"/>
        <w:numPr>
          <w:ilvl w:val="0"/>
          <w:numId w:val="3"/>
        </w:numPr>
        <w:rPr>
          <w:rStyle w:val="Heading3Char"/>
          <w:rFonts w:eastAsiaTheme="minorHAnsi" w:cstheme="minorBidi"/>
          <w:color w:val="auto"/>
          <w:sz w:val="22"/>
          <w:szCs w:val="22"/>
        </w:rPr>
      </w:pPr>
      <w:r>
        <w:rPr>
          <w:rStyle w:val="Heading3Char"/>
          <w:rFonts w:eastAsiaTheme="minorHAnsi" w:cstheme="minorBidi"/>
          <w:color w:val="auto"/>
          <w:sz w:val="22"/>
          <w:szCs w:val="22"/>
        </w:rPr>
        <w:t>The player can walk on top of some walls</w:t>
      </w:r>
    </w:p>
    <w:p w14:paraId="761C4D80" w14:textId="77777777" w:rsidR="00E16EE6" w:rsidRDefault="008E4A88" w:rsidP="00E16EE6">
      <w:pPr>
        <w:ind w:firstLine="720"/>
        <w:rPr>
          <w:rStyle w:val="Heading3Char"/>
        </w:rPr>
      </w:pPr>
      <w:r w:rsidRPr="00C903B7">
        <w:rPr>
          <w:rStyle w:val="Heading3Char"/>
        </w:rPr>
        <w:t>Art:</w:t>
      </w:r>
    </w:p>
    <w:p w14:paraId="2BA44C33" w14:textId="77777777" w:rsidR="00E16EE6" w:rsidRDefault="00E16EE6" w:rsidP="00E16EE6">
      <w:pPr>
        <w:pStyle w:val="ListParagraph"/>
        <w:numPr>
          <w:ilvl w:val="0"/>
          <w:numId w:val="3"/>
        </w:numPr>
      </w:pPr>
      <w:r w:rsidRPr="00E16EE6">
        <w:t>The</w:t>
      </w:r>
      <w:r>
        <w:t>re is a cursor for the player to know where the mouse is</w:t>
      </w:r>
    </w:p>
    <w:p w14:paraId="2FD637E3" w14:textId="24BFF73C" w:rsidR="00E848BD" w:rsidRPr="00E16EE6" w:rsidRDefault="00E16EE6" w:rsidP="00E16EE6">
      <w:pPr>
        <w:pStyle w:val="ListParagraph"/>
        <w:numPr>
          <w:ilvl w:val="0"/>
          <w:numId w:val="3"/>
        </w:numPr>
      </w:pPr>
      <w:r>
        <w:t>When clicking on the floor the cursor should change to indicate that the player is walking there</w:t>
      </w:r>
      <w:r w:rsidRPr="00E16EE6">
        <w:t xml:space="preserve"> </w:t>
      </w:r>
    </w:p>
    <w:p w14:paraId="29010722" w14:textId="77777777" w:rsidR="008E4A88" w:rsidRDefault="008E4A88" w:rsidP="008E4A88">
      <w:pPr>
        <w:ind w:firstLine="720"/>
        <w:rPr>
          <w:rStyle w:val="Heading3Char"/>
        </w:rPr>
      </w:pPr>
      <w:r w:rsidRPr="00C903B7">
        <w:rPr>
          <w:rStyle w:val="Heading3Char"/>
        </w:rPr>
        <w:lastRenderedPageBreak/>
        <w:t>Sound:</w:t>
      </w:r>
    </w:p>
    <w:p w14:paraId="0918B6AC" w14:textId="2BC39C8B" w:rsidR="00E16EE6" w:rsidRPr="00E16EE6" w:rsidRDefault="00E16EE6" w:rsidP="00E16EE6">
      <w:pPr>
        <w:pStyle w:val="ListParagraph"/>
        <w:numPr>
          <w:ilvl w:val="0"/>
          <w:numId w:val="3"/>
        </w:numPr>
      </w:pPr>
      <w:r w:rsidRPr="00E16EE6">
        <w:t xml:space="preserve">A simple walking sound (steps that sound like normal </w:t>
      </w:r>
      <w:r w:rsidR="008D25B7">
        <w:t xml:space="preserve">human </w:t>
      </w:r>
      <w:r w:rsidRPr="00E16EE6">
        <w:t>footsteps)</w:t>
      </w:r>
    </w:p>
    <w:p w14:paraId="277B6C09" w14:textId="77777777" w:rsidR="008E4A88" w:rsidRDefault="008E4A88" w:rsidP="008E4A88">
      <w:pPr>
        <w:pStyle w:val="Heading2"/>
      </w:pPr>
      <w:r>
        <w:t>Stats</w:t>
      </w:r>
    </w:p>
    <w:p w14:paraId="1FE2F2D0" w14:textId="1CDAA61E" w:rsidR="008D25B7" w:rsidRDefault="008D25B7" w:rsidP="008D25B7">
      <w:pPr>
        <w:pStyle w:val="ListParagraph"/>
        <w:numPr>
          <w:ilvl w:val="0"/>
          <w:numId w:val="3"/>
        </w:numPr>
      </w:pPr>
      <w:r>
        <w:t>Speed of walk is 1 block per 1.5s (1 Block is 1 meter in</w:t>
      </w:r>
      <w:r w:rsidR="008F3965">
        <w:t xml:space="preserve"> </w:t>
      </w:r>
      <w:r>
        <w:t>game)</w:t>
      </w:r>
    </w:p>
    <w:p w14:paraId="6C768F3E" w14:textId="008D60D9" w:rsidR="008F3965" w:rsidRPr="008D25B7" w:rsidRDefault="008F3965" w:rsidP="008D25B7">
      <w:pPr>
        <w:pStyle w:val="ListParagraph"/>
        <w:numPr>
          <w:ilvl w:val="0"/>
          <w:numId w:val="3"/>
        </w:numPr>
      </w:pPr>
      <w:r>
        <w:t xml:space="preserve">When letting go of the LMB the player moves immediately </w:t>
      </w:r>
    </w:p>
    <w:p w14:paraId="44EC5017" w14:textId="77777777" w:rsidR="008E4A88" w:rsidRDefault="008E4A88" w:rsidP="008E4A88">
      <w:pPr>
        <w:pStyle w:val="Heading2"/>
      </w:pPr>
      <w:r>
        <w:t>Backstory</w:t>
      </w:r>
    </w:p>
    <w:p w14:paraId="208DF6AD" w14:textId="369C6DF2" w:rsidR="008F3965" w:rsidRPr="008F3965" w:rsidRDefault="008F3965" w:rsidP="008F3965">
      <w:r>
        <w:t>The character is a small fire (so the movement is rather slow) that is trying to find their way out of the house.</w:t>
      </w:r>
    </w:p>
    <w:p w14:paraId="38C94C63" w14:textId="77777777" w:rsidR="008E4A88" w:rsidRDefault="008E4A88" w:rsidP="008E4A88">
      <w:pPr>
        <w:pStyle w:val="Heading2"/>
      </w:pPr>
      <w:r>
        <w:t>Flags</w:t>
      </w:r>
    </w:p>
    <w:p w14:paraId="1D843720" w14:textId="77777777" w:rsidR="008E4A88" w:rsidDel="005B459C" w:rsidRDefault="008E4A88" w:rsidP="008E4A88">
      <w:pPr>
        <w:pStyle w:val="ListParagraph"/>
        <w:numPr>
          <w:ilvl w:val="0"/>
          <w:numId w:val="2"/>
        </w:numPr>
        <w:rPr>
          <w:del w:id="0" w:author="Victor Vicente Pratas" w:date="2024-03-03T18:16:00Z"/>
        </w:rPr>
      </w:pPr>
      <w:del w:id="1" w:author="Victor Vicente Pratas" w:date="2024-03-03T18:16:00Z">
        <w:r w:rsidDel="005B459C">
          <w:delText>Respawn of the pickup</w:delText>
        </w:r>
      </w:del>
    </w:p>
    <w:p w14:paraId="74439333" w14:textId="77777777" w:rsidR="008E4A88" w:rsidDel="003042D0" w:rsidRDefault="008E4A88" w:rsidP="008E4A88">
      <w:pPr>
        <w:pStyle w:val="ListParagraph"/>
        <w:numPr>
          <w:ilvl w:val="0"/>
          <w:numId w:val="2"/>
        </w:numPr>
        <w:rPr>
          <w:del w:id="2" w:author="Victor Vicente Pratas" w:date="2024-03-03T18:19:00Z"/>
        </w:rPr>
      </w:pPr>
      <w:del w:id="3" w:author="Victor Vicente Pratas" w:date="2024-03-03T18:19:00Z">
        <w:r w:rsidDel="003042D0">
          <w:delText>see arc? Drawing</w:delText>
        </w:r>
      </w:del>
    </w:p>
    <w:p w14:paraId="5F72FDCB" w14:textId="77777777" w:rsidR="008E4A88" w:rsidDel="00B476D0" w:rsidRDefault="008E4A88" w:rsidP="008E4A88">
      <w:pPr>
        <w:pStyle w:val="ListParagraph"/>
        <w:numPr>
          <w:ilvl w:val="0"/>
          <w:numId w:val="2"/>
        </w:numPr>
        <w:rPr>
          <w:del w:id="4" w:author="Victor Vicente Pratas" w:date="2024-03-03T18:18:00Z"/>
        </w:rPr>
      </w:pPr>
      <w:del w:id="5" w:author="Victor Vicente Pratas" w:date="2024-03-03T18:18:00Z">
        <w:r w:rsidDel="00B476D0">
          <w:delText>aiming mode* consistent with what already exists</w:delText>
        </w:r>
      </w:del>
    </w:p>
    <w:p w14:paraId="597F2EBC" w14:textId="77777777" w:rsidR="008E4A88" w:rsidRPr="00785211" w:rsidRDefault="008E4A88" w:rsidP="008E4A88">
      <w:pPr>
        <w:pStyle w:val="ListParagraph"/>
        <w:numPr>
          <w:ilvl w:val="0"/>
          <w:numId w:val="2"/>
        </w:numPr>
      </w:pPr>
      <w:del w:id="6" w:author="Victor Vicente Pratas" w:date="2024-03-03T18:18:00Z">
        <w:r w:rsidDel="006E396A">
          <w:delText>cancel sound?</w:delText>
        </w:r>
      </w:del>
    </w:p>
    <w:p w14:paraId="7F30C1E7" w14:textId="77777777" w:rsidR="004A161C" w:rsidRDefault="004A161C"/>
    <w:sectPr w:rsidR="004A161C" w:rsidSect="00951A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F7AED" w14:textId="77777777" w:rsidR="00951A00" w:rsidRDefault="00951A00">
      <w:pPr>
        <w:spacing w:after="0" w:line="240" w:lineRule="auto"/>
      </w:pPr>
      <w:r>
        <w:separator/>
      </w:r>
    </w:p>
  </w:endnote>
  <w:endnote w:type="continuationSeparator" w:id="0">
    <w:p w14:paraId="7EA25CE4" w14:textId="77777777" w:rsidR="00951A00" w:rsidRDefault="00951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48F502" w14:textId="77777777" w:rsidR="00951A00" w:rsidRDefault="00951A00">
      <w:pPr>
        <w:spacing w:after="0" w:line="240" w:lineRule="auto"/>
      </w:pPr>
      <w:r>
        <w:separator/>
      </w:r>
    </w:p>
  </w:footnote>
  <w:footnote w:type="continuationSeparator" w:id="0">
    <w:p w14:paraId="5D572D93" w14:textId="77777777" w:rsidR="00951A00" w:rsidRDefault="00951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18A9BD" w14:textId="77777777" w:rsidR="006644C7" w:rsidRPr="00B861C0" w:rsidRDefault="008F3965">
    <w:pPr>
      <w:pStyle w:val="Header"/>
      <w:rPr>
        <w:lang w:val="fr-CH"/>
      </w:rPr>
    </w:pPr>
    <w:r>
      <w:rPr>
        <w:lang w:val="fr-CH"/>
      </w:rPr>
      <w:t>Victor Vicente</w:t>
    </w:r>
    <w:r>
      <w:rPr>
        <w:lang w:val="fr-CH"/>
      </w:rPr>
      <w:tab/>
    </w:r>
    <w:r>
      <w:rPr>
        <w:lang w:val="fr-CH"/>
      </w:rPr>
      <w:tab/>
      <w:t>GAMLE4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05F4C"/>
    <w:multiLevelType w:val="hybridMultilevel"/>
    <w:tmpl w:val="C2C2412C"/>
    <w:lvl w:ilvl="0" w:tplc="7C94BAB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4E17BF"/>
    <w:multiLevelType w:val="hybridMultilevel"/>
    <w:tmpl w:val="4A6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D75EF"/>
    <w:multiLevelType w:val="hybridMultilevel"/>
    <w:tmpl w:val="F0FC9A76"/>
    <w:lvl w:ilvl="0" w:tplc="A66289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4902768">
    <w:abstractNumId w:val="1"/>
  </w:num>
  <w:num w:numId="2" w16cid:durableId="1742293689">
    <w:abstractNumId w:val="2"/>
  </w:num>
  <w:num w:numId="3" w16cid:durableId="3370090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Victor Vicente Pratas">
    <w15:presenceInfo w15:providerId="AD" w15:userId="S::VicVi263@school.lu::c5bc9f85-891a-4b03-9de1-7063f26f7e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0"/>
    <w:rsid w:val="000A3F12"/>
    <w:rsid w:val="001D2198"/>
    <w:rsid w:val="003B5039"/>
    <w:rsid w:val="004A161C"/>
    <w:rsid w:val="004F0255"/>
    <w:rsid w:val="006644C7"/>
    <w:rsid w:val="006D5F30"/>
    <w:rsid w:val="008D25B7"/>
    <w:rsid w:val="008E4A88"/>
    <w:rsid w:val="008F3965"/>
    <w:rsid w:val="0090444D"/>
    <w:rsid w:val="00951A00"/>
    <w:rsid w:val="00B4568E"/>
    <w:rsid w:val="00C7251D"/>
    <w:rsid w:val="00D944CB"/>
    <w:rsid w:val="00E16EE6"/>
    <w:rsid w:val="00E6531C"/>
    <w:rsid w:val="00E848BD"/>
    <w:rsid w:val="00E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1C13"/>
  <w15:chartTrackingRefBased/>
  <w15:docId w15:val="{715E7CD8-3274-4B68-800C-B116DEB0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88"/>
  </w:style>
  <w:style w:type="paragraph" w:styleId="Heading1">
    <w:name w:val="heading 1"/>
    <w:basedOn w:val="Normal"/>
    <w:next w:val="Normal"/>
    <w:link w:val="Heading1Char"/>
    <w:uiPriority w:val="9"/>
    <w:qFormat/>
    <w:rsid w:val="008E4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4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4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4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A88"/>
  </w:style>
  <w:style w:type="paragraph" w:styleId="NoSpacing">
    <w:name w:val="No Spacing"/>
    <w:uiPriority w:val="1"/>
    <w:qFormat/>
    <w:rsid w:val="008E4A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r\AppData\Roaming\Microsoft\Templates\Document%20Themes\GAMLE%20-%20FD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16C04-5799-4284-988E-A8542D4F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GAMLE - FDD template.dotx</Template>
  <TotalTime>83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Vicente Pratas</cp:lastModifiedBy>
  <cp:revision>2</cp:revision>
  <dcterms:created xsi:type="dcterms:W3CDTF">2024-03-13T17:12:00Z</dcterms:created>
  <dcterms:modified xsi:type="dcterms:W3CDTF">2024-07-01T12:39:00Z</dcterms:modified>
</cp:coreProperties>
</file>