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FF7BA" w14:textId="2F0BF7B7" w:rsidR="00A923A5" w:rsidRPr="00ED2DE4" w:rsidRDefault="00A923A5" w:rsidP="00A923A5">
      <w:pPr>
        <w:pStyle w:val="Heading1"/>
        <w:jc w:val="center"/>
        <w:rPr>
          <w:lang w:val="en-GB"/>
        </w:rPr>
      </w:pPr>
      <w:r w:rsidRPr="00ED2DE4">
        <w:rPr>
          <w:lang w:val="en-GB"/>
        </w:rPr>
        <w:t xml:space="preserve">GAMLE4 – Feature doc – </w:t>
      </w:r>
      <w:r w:rsidR="005E1A84">
        <w:rPr>
          <w:lang w:val="en-GB"/>
        </w:rPr>
        <w:t>Cat enemy</w:t>
      </w:r>
      <w:r w:rsidRPr="00ED2DE4">
        <w:rPr>
          <w:lang w:val="en-GB"/>
        </w:rPr>
        <w:t xml:space="preserve"> (stealth map)</w:t>
      </w:r>
    </w:p>
    <w:p w14:paraId="32BF40C9" w14:textId="77777777" w:rsidR="00A923A5" w:rsidRPr="00ED2DE4" w:rsidRDefault="00A923A5" w:rsidP="00A923A5">
      <w:pPr>
        <w:rPr>
          <w:lang w:val="en-GB"/>
        </w:rPr>
      </w:pPr>
    </w:p>
    <w:p w14:paraId="6E252AEB" w14:textId="77777777" w:rsidR="00A923A5" w:rsidRPr="00ED2DE4" w:rsidRDefault="00A923A5" w:rsidP="00A923A5">
      <w:pPr>
        <w:pStyle w:val="Heading2"/>
        <w:rPr>
          <w:lang w:val="en-GB"/>
        </w:rPr>
      </w:pPr>
      <w:r w:rsidRPr="00ED2DE4">
        <w:rPr>
          <w:lang w:val="en-GB"/>
        </w:rPr>
        <w:t>Why? / Summary</w:t>
      </w:r>
    </w:p>
    <w:p w14:paraId="6E3E32ED" w14:textId="77777777" w:rsidR="005E1A84" w:rsidRDefault="005E1A84" w:rsidP="005E1A84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5E1A84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The playful cat serves as a moving obstacle that actively hunts the player, increasing the challenge and requiring strategic evasion.</w:t>
      </w:r>
    </w:p>
    <w:p w14:paraId="52C5F7E2" w14:textId="02C54545" w:rsidR="00BF3EF8" w:rsidRPr="00ED2DE4" w:rsidRDefault="003E0693" w:rsidP="00BF3EF8">
      <w:pPr>
        <w:pStyle w:val="Heading2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57E8C574" wp14:editId="04F8FACB">
            <wp:extent cx="3562184" cy="3562184"/>
            <wp:effectExtent l="0" t="0" r="635" b="635"/>
            <wp:docPr id="81209676" name="Picture 1" descr="a sleeping orange cat on top of shelf like object, view from the inside of a 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leeping orange cat on top of shelf like object, view from the inside of a hous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318" cy="356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4F22E" w14:textId="5F336C13" w:rsidR="00A923A5" w:rsidRPr="00ED2DE4" w:rsidRDefault="00A923A5" w:rsidP="00A923A5">
      <w:pPr>
        <w:pStyle w:val="Heading2"/>
        <w:rPr>
          <w:lang w:val="en-GB"/>
        </w:rPr>
      </w:pPr>
      <w:r w:rsidRPr="00ED2DE4">
        <w:rPr>
          <w:lang w:val="en-GB"/>
        </w:rPr>
        <w:t>Goals</w:t>
      </w:r>
    </w:p>
    <w:p w14:paraId="09BB9D5D" w14:textId="77777777" w:rsidR="003E2659" w:rsidRPr="003E2659" w:rsidRDefault="003E2659" w:rsidP="003E2659">
      <w:pPr>
        <w:pStyle w:val="Heading2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3E2659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Introduce a fast-moving, relentless enemy.</w:t>
      </w:r>
    </w:p>
    <w:p w14:paraId="2774A6DB" w14:textId="3A06CBA3" w:rsidR="003E2659" w:rsidRDefault="003E2659" w:rsidP="003E2659">
      <w:pPr>
        <w:pStyle w:val="Heading2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3E2659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Increase difficulty by adding an unpredictable element</w:t>
      </w:r>
      <w:r w:rsidR="00B26898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of when it looks at you</w:t>
      </w:r>
      <w:r w:rsidRPr="003E2659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.</w:t>
      </w:r>
    </w:p>
    <w:p w14:paraId="18E0B901" w14:textId="69EC4089" w:rsidR="00A923A5" w:rsidRPr="00ED2DE4" w:rsidRDefault="00A923A5" w:rsidP="00BF3EF8">
      <w:pPr>
        <w:pStyle w:val="Heading2"/>
        <w:rPr>
          <w:lang w:val="en-GB"/>
        </w:rPr>
      </w:pPr>
      <w:r w:rsidRPr="00ED2DE4">
        <w:rPr>
          <w:lang w:val="en-GB"/>
        </w:rPr>
        <w:t>Feature breakdown</w:t>
      </w:r>
    </w:p>
    <w:p w14:paraId="53C2F355" w14:textId="1C57C8CC" w:rsidR="003E2659" w:rsidRPr="001D1D91" w:rsidRDefault="003E2659" w:rsidP="001D1D9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cat stays in place in the house.</w:t>
      </w:r>
    </w:p>
    <w:p w14:paraId="3A0B4583" w14:textId="13224CBB" w:rsidR="001D1D91" w:rsidRPr="001D1D91" w:rsidRDefault="003E2659" w:rsidP="001D1D9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the cat spots the player, it chases them </w:t>
      </w:r>
      <w:r w:rsidR="004F4E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catches them instantly</w:t>
      </w:r>
      <w:r w:rsidR="008360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(no chance for the player to escape)</w:t>
      </w:r>
      <w:r w:rsidRPr="001D1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49EE29" w14:textId="1B2EDD27" w:rsidR="008360EC" w:rsidRDefault="001D1D91" w:rsidP="008360E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1D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Cat can see the player in a certain cone of vision</w:t>
      </w:r>
    </w:p>
    <w:p w14:paraId="12785706" w14:textId="4CE6A520" w:rsidR="004F4ED5" w:rsidRPr="008360EC" w:rsidRDefault="004F4ED5" w:rsidP="008360E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Cat only turns around </w:t>
      </w:r>
      <w:r w:rsidR="008712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every few seconds</w:t>
      </w:r>
    </w:p>
    <w:p w14:paraId="563E4156" w14:textId="6EB9F34F" w:rsidR="00E1145F" w:rsidRPr="00ED2DE4" w:rsidRDefault="00C242F9" w:rsidP="003E2659">
      <w:pPr>
        <w:rPr>
          <w:rStyle w:val="Heading3Char"/>
        </w:rPr>
      </w:pPr>
      <w:r w:rsidRPr="00ED2DE4">
        <w:rPr>
          <w:rStyle w:val="Heading3Char"/>
        </w:rPr>
        <w:br w:type="page"/>
      </w:r>
    </w:p>
    <w:p w14:paraId="14AAF14F" w14:textId="4815F492" w:rsidR="00A923A5" w:rsidRPr="00ED2DE4" w:rsidRDefault="00A923A5" w:rsidP="00E1145F">
      <w:pPr>
        <w:pStyle w:val="NoSpacing"/>
        <w:ind w:firstLine="720"/>
        <w:rPr>
          <w:lang w:val="en-GB"/>
        </w:rPr>
      </w:pPr>
      <w:r w:rsidRPr="00ED2DE4">
        <w:rPr>
          <w:rStyle w:val="Heading3Char"/>
        </w:rPr>
        <w:lastRenderedPageBreak/>
        <w:t>Controls:</w:t>
      </w:r>
      <w:r w:rsidRPr="00ED2DE4">
        <w:rPr>
          <w:lang w:val="en-GB"/>
        </w:rPr>
        <w:t xml:space="preserve"> </w:t>
      </w:r>
    </w:p>
    <w:p w14:paraId="7CF81AEB" w14:textId="77777777" w:rsidR="00A923A5" w:rsidRPr="00ED2DE4" w:rsidRDefault="00A923A5" w:rsidP="00A923A5">
      <w:pPr>
        <w:pStyle w:val="NoSpacing"/>
        <w:numPr>
          <w:ilvl w:val="0"/>
          <w:numId w:val="3"/>
        </w:numPr>
        <w:rPr>
          <w:lang w:val="en-GB"/>
        </w:rPr>
      </w:pPr>
      <w:r w:rsidRPr="00ED2DE4">
        <w:rPr>
          <w:lang w:val="en-GB"/>
        </w:rPr>
        <w:t>No real controls</w:t>
      </w:r>
    </w:p>
    <w:p w14:paraId="35BDF5E2" w14:textId="2CAAEADE" w:rsidR="0085687C" w:rsidRDefault="0085687C" w:rsidP="0085687C">
      <w:pPr>
        <w:pStyle w:val="NoSpacing"/>
        <w:numPr>
          <w:ilvl w:val="0"/>
          <w:numId w:val="3"/>
        </w:numPr>
        <w:rPr>
          <w:lang w:val="en-GB"/>
        </w:rPr>
      </w:pPr>
      <w:r>
        <w:t>No specific controls needed to interact with the cat; the player must avoid it through movement and strategy.</w:t>
      </w:r>
    </w:p>
    <w:p w14:paraId="530EA6BD" w14:textId="544D54E0" w:rsidR="00A923A5" w:rsidRPr="00ED2DE4" w:rsidRDefault="00A923A5" w:rsidP="00A923A5">
      <w:pPr>
        <w:pStyle w:val="NoSpacing"/>
        <w:ind w:firstLine="720"/>
        <w:rPr>
          <w:lang w:val="en-GB"/>
        </w:rPr>
      </w:pPr>
      <w:r w:rsidRPr="00ED2DE4">
        <w:rPr>
          <w:rStyle w:val="Heading3Char"/>
        </w:rPr>
        <w:t>Mechanics:</w:t>
      </w:r>
      <w:r w:rsidRPr="00ED2DE4">
        <w:rPr>
          <w:lang w:val="en-GB"/>
        </w:rPr>
        <w:t xml:space="preserve"> </w:t>
      </w:r>
    </w:p>
    <w:p w14:paraId="73DE6D73" w14:textId="53FB9C5F" w:rsidR="0085687C" w:rsidRPr="0085687C" w:rsidRDefault="0085687C" w:rsidP="0085687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68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player must use stealth and evasion to avoid detection and capture.</w:t>
      </w:r>
    </w:p>
    <w:p w14:paraId="22C2A67E" w14:textId="7E299207" w:rsidR="0085687C" w:rsidRPr="00B26898" w:rsidRDefault="0085687C" w:rsidP="0085687C">
      <w:pPr>
        <w:pStyle w:val="ListParagraph"/>
        <w:numPr>
          <w:ilvl w:val="0"/>
          <w:numId w:val="3"/>
        </w:numPr>
        <w:rPr>
          <w:rFonts w:eastAsiaTheme="majorEastAsia" w:cstheme="majorBidi"/>
          <w:color w:val="0F4761" w:themeColor="accent1" w:themeShade="BF"/>
          <w:sz w:val="28"/>
          <w:szCs w:val="28"/>
          <w:lang w:val="en-GB"/>
        </w:rPr>
      </w:pPr>
      <w:r w:rsidRPr="008568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cat's vision cone and create</w:t>
      </w:r>
      <w:r w:rsidR="00B268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Pr="008568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dynamic challenges.</w:t>
      </w:r>
    </w:p>
    <w:p w14:paraId="3137948C" w14:textId="7AA4D6EB" w:rsidR="00B26898" w:rsidRDefault="00B26898" w:rsidP="0085687C">
      <w:pPr>
        <w:pStyle w:val="ListParagraph"/>
        <w:numPr>
          <w:ilvl w:val="0"/>
          <w:numId w:val="3"/>
        </w:numPr>
        <w:rPr>
          <w:rStyle w:val="Heading3Char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When the player gets seen by the cat, the cat instantly catches the player</w:t>
      </w:r>
    </w:p>
    <w:p w14:paraId="119D8711" w14:textId="04FE16F0" w:rsidR="00A923A5" w:rsidRPr="00ED2DE4" w:rsidRDefault="00A923A5" w:rsidP="00A923A5">
      <w:pPr>
        <w:ind w:firstLine="720"/>
        <w:rPr>
          <w:lang w:val="en-GB"/>
        </w:rPr>
      </w:pPr>
      <w:r w:rsidRPr="00ED2DE4">
        <w:rPr>
          <w:rStyle w:val="Heading3Char"/>
        </w:rPr>
        <w:t>Art:</w:t>
      </w:r>
    </w:p>
    <w:p w14:paraId="1742A407" w14:textId="1AB59D0B" w:rsidR="00ED2DE4" w:rsidRPr="00510AFE" w:rsidRDefault="00510AFE" w:rsidP="00ED2DE4">
      <w:pPr>
        <w:pStyle w:val="ListParagraph"/>
        <w:numPr>
          <w:ilvl w:val="0"/>
          <w:numId w:val="3"/>
        </w:num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510AFE">
        <w:t xml:space="preserve">Simple </w:t>
      </w:r>
      <w:r w:rsidR="004A190E">
        <w:t>orange</w:t>
      </w:r>
      <w:r>
        <w:t xml:space="preserve"> </w:t>
      </w:r>
      <w:r w:rsidRPr="00510AFE">
        <w:t>cat lying on a</w:t>
      </w:r>
      <w:r>
        <w:t xml:space="preserve"> bed.</w:t>
      </w:r>
    </w:p>
    <w:p w14:paraId="01420786" w14:textId="08F52354" w:rsidR="004A190E" w:rsidRDefault="004A190E" w:rsidP="00013AE7">
      <w:pPr>
        <w:pStyle w:val="ListParagraph"/>
        <w:numPr>
          <w:ilvl w:val="0"/>
          <w:numId w:val="3"/>
        </w:numPr>
      </w:pPr>
      <w:r w:rsidRPr="004A190E">
        <w:t>Visual cues when seeing the player:</w:t>
      </w:r>
    </w:p>
    <w:p w14:paraId="5431A5D3" w14:textId="33B292D3" w:rsidR="00013AE7" w:rsidRDefault="00013AE7" w:rsidP="00013AE7">
      <w:pPr>
        <w:pStyle w:val="ListParagraph"/>
        <w:numPr>
          <w:ilvl w:val="1"/>
          <w:numId w:val="3"/>
        </w:numPr>
      </w:pPr>
      <w:r>
        <w:t>Cat lifts had towards player</w:t>
      </w:r>
    </w:p>
    <w:p w14:paraId="70304936" w14:textId="16144700" w:rsidR="005E27D0" w:rsidRDefault="00A923A5" w:rsidP="005E27D0">
      <w:pPr>
        <w:ind w:firstLine="720"/>
        <w:rPr>
          <w:rStyle w:val="Heading3Char"/>
        </w:rPr>
      </w:pPr>
      <w:r w:rsidRPr="00ED2DE4">
        <w:rPr>
          <w:rStyle w:val="Heading3Char"/>
        </w:rPr>
        <w:t>Sound:</w:t>
      </w:r>
    </w:p>
    <w:p w14:paraId="1FBED791" w14:textId="2102339D" w:rsidR="007C5B32" w:rsidRDefault="001A2058" w:rsidP="007C5B3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Cat purr sounds when lying down</w:t>
      </w:r>
    </w:p>
    <w:p w14:paraId="7DF838A3" w14:textId="4378DC7B" w:rsidR="007C5B32" w:rsidRPr="007C5B32" w:rsidRDefault="001A2058" w:rsidP="007C5B32">
      <w:pPr>
        <w:pStyle w:val="ListParagraph"/>
        <w:numPr>
          <w:ilvl w:val="0"/>
          <w:numId w:val="3"/>
        </w:numPr>
        <w:spacing w:after="0" w:line="240" w:lineRule="auto"/>
        <w:rPr>
          <w:rStyle w:val="Heading3Char"/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Dangerous sound cue when cat sees player</w:t>
      </w:r>
      <w:r w:rsidR="008B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indicating that a danger is near and then the death sound that is a angry cat meow</w:t>
      </w:r>
      <w:r w:rsidR="00575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A71534A" w14:textId="24644686" w:rsidR="00A923A5" w:rsidRPr="00ED2DE4" w:rsidRDefault="00A923A5" w:rsidP="001E5BB9">
      <w:pPr>
        <w:pStyle w:val="Heading2"/>
        <w:rPr>
          <w:sz w:val="28"/>
          <w:szCs w:val="28"/>
          <w:lang w:val="en-GB"/>
        </w:rPr>
      </w:pPr>
      <w:r w:rsidRPr="00ED2DE4">
        <w:rPr>
          <w:lang w:val="en-GB"/>
        </w:rPr>
        <w:t>Stats</w:t>
      </w:r>
    </w:p>
    <w:p w14:paraId="17496EC5" w14:textId="293C3E4B" w:rsidR="00575958" w:rsidRDefault="00B50F41" w:rsidP="00B50F41">
      <w:pPr>
        <w:pStyle w:val="ListParagraph"/>
        <w:numPr>
          <w:ilvl w:val="0"/>
          <w:numId w:val="3"/>
        </w:numPr>
      </w:pPr>
      <w:r>
        <w:t>Vision cone: 60 degrees, 3 blocks distance</w:t>
      </w:r>
    </w:p>
    <w:p w14:paraId="13ED4EAA" w14:textId="16289CBA" w:rsidR="00B50F41" w:rsidRDefault="00B50F41" w:rsidP="00B50F41">
      <w:pPr>
        <w:pStyle w:val="ListParagraph"/>
        <w:numPr>
          <w:ilvl w:val="0"/>
          <w:numId w:val="3"/>
        </w:numPr>
      </w:pPr>
      <w:r>
        <w:t>Instant death upon contact</w:t>
      </w:r>
    </w:p>
    <w:p w14:paraId="4373039E" w14:textId="2D89559D" w:rsidR="00182CB7" w:rsidRDefault="00182CB7" w:rsidP="00B50F41">
      <w:pPr>
        <w:pStyle w:val="ListParagraph"/>
        <w:numPr>
          <w:ilvl w:val="0"/>
          <w:numId w:val="3"/>
        </w:numPr>
      </w:pPr>
      <w:r>
        <w:t>Takes 1 second after being seen for the player to die</w:t>
      </w:r>
    </w:p>
    <w:p w14:paraId="52196E79" w14:textId="29596CB7" w:rsidR="008712E1" w:rsidRPr="00575958" w:rsidRDefault="008712E1" w:rsidP="00B50F41">
      <w:pPr>
        <w:pStyle w:val="ListParagraph"/>
        <w:numPr>
          <w:ilvl w:val="0"/>
          <w:numId w:val="3"/>
        </w:numPr>
      </w:pPr>
      <w:r>
        <w:t>Cat turn time: 3 seconds</w:t>
      </w:r>
    </w:p>
    <w:p w14:paraId="0AECC3AF" w14:textId="61305C15" w:rsidR="00A923A5" w:rsidRPr="00ED2DE4" w:rsidRDefault="00A923A5" w:rsidP="00575958">
      <w:pPr>
        <w:pStyle w:val="Heading2"/>
        <w:numPr>
          <w:ilvl w:val="0"/>
          <w:numId w:val="4"/>
        </w:numPr>
        <w:rPr>
          <w:lang w:val="en-GB"/>
        </w:rPr>
      </w:pPr>
      <w:r w:rsidRPr="00ED2DE4">
        <w:rPr>
          <w:lang w:val="en-GB"/>
        </w:rPr>
        <w:t>Backstory</w:t>
      </w:r>
    </w:p>
    <w:p w14:paraId="07C7434F" w14:textId="57AB58E3" w:rsidR="00A923A5" w:rsidRPr="00ED2DE4" w:rsidDel="00B476D0" w:rsidRDefault="00182CB7" w:rsidP="00271651">
      <w:pPr>
        <w:rPr>
          <w:del w:id="0" w:author="Victor Vicente Pratas" w:date="2024-03-03T18:18:00Z"/>
          <w:lang w:val="en-GB"/>
        </w:rPr>
      </w:pPr>
      <w:r>
        <w:t>The cat, a remnant of the household, is unaware of the player’s plight and simply wants to play, unintentionally becoming a lethal threat.</w:t>
      </w:r>
      <w:del w:id="1" w:author="Victor Vicente Pratas" w:date="2024-03-03T18:18:00Z">
        <w:r w:rsidR="00A923A5" w:rsidRPr="00ED2DE4" w:rsidDel="00B476D0">
          <w:rPr>
            <w:lang w:val="en-GB"/>
          </w:rPr>
          <w:delText>aiming mode* consistent with what already exists</w:delText>
        </w:r>
      </w:del>
    </w:p>
    <w:p w14:paraId="026DF52F" w14:textId="77777777" w:rsidR="00A923A5" w:rsidRPr="00ED2DE4" w:rsidRDefault="00A923A5" w:rsidP="00271651">
      <w:pPr>
        <w:rPr>
          <w:lang w:val="en-GB"/>
        </w:rPr>
      </w:pPr>
      <w:del w:id="2" w:author="Victor Vicente Pratas" w:date="2024-03-03T18:18:00Z">
        <w:r w:rsidRPr="00ED2DE4" w:rsidDel="006E396A">
          <w:rPr>
            <w:lang w:val="en-GB"/>
          </w:rPr>
          <w:delText>cancel sound?</w:delText>
        </w:r>
      </w:del>
    </w:p>
    <w:p w14:paraId="4F63CA7D" w14:textId="77777777" w:rsidR="00A923A5" w:rsidRPr="00ED2DE4" w:rsidRDefault="00A923A5" w:rsidP="00A923A5">
      <w:pPr>
        <w:rPr>
          <w:lang w:val="en-GB"/>
        </w:rPr>
      </w:pPr>
    </w:p>
    <w:p w14:paraId="300A5579" w14:textId="77777777" w:rsidR="00552ADE" w:rsidRPr="00ED2DE4" w:rsidRDefault="00552ADE">
      <w:pPr>
        <w:rPr>
          <w:lang w:val="en-GB"/>
        </w:rPr>
      </w:pPr>
    </w:p>
    <w:sectPr w:rsidR="00552ADE" w:rsidRPr="00ED2DE4" w:rsidSect="00A923A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1F761A" w14:textId="77777777" w:rsidR="00AC6BA9" w:rsidRDefault="00AC6BA9">
      <w:pPr>
        <w:spacing w:after="0" w:line="240" w:lineRule="auto"/>
      </w:pPr>
      <w:r>
        <w:separator/>
      </w:r>
    </w:p>
  </w:endnote>
  <w:endnote w:type="continuationSeparator" w:id="0">
    <w:p w14:paraId="77C42B77" w14:textId="77777777" w:rsidR="00AC6BA9" w:rsidRDefault="00AC6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C72B4D" w14:textId="77777777" w:rsidR="00AC6BA9" w:rsidRDefault="00AC6BA9">
      <w:pPr>
        <w:spacing w:after="0" w:line="240" w:lineRule="auto"/>
      </w:pPr>
      <w:r>
        <w:separator/>
      </w:r>
    </w:p>
  </w:footnote>
  <w:footnote w:type="continuationSeparator" w:id="0">
    <w:p w14:paraId="314EB875" w14:textId="77777777" w:rsidR="00AC6BA9" w:rsidRDefault="00AC6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F55742" w14:textId="77777777" w:rsidR="00F33012" w:rsidRPr="00B861C0" w:rsidRDefault="009C6441">
    <w:pPr>
      <w:pStyle w:val="Header"/>
      <w:rPr>
        <w:lang w:val="fr-CH"/>
      </w:rPr>
    </w:pPr>
    <w:r>
      <w:rPr>
        <w:lang w:val="fr-CH"/>
      </w:rPr>
      <w:t>Victor Vicente</w:t>
    </w:r>
    <w:r>
      <w:rPr>
        <w:lang w:val="fr-CH"/>
      </w:rPr>
      <w:tab/>
    </w:r>
    <w:r>
      <w:rPr>
        <w:lang w:val="fr-CH"/>
      </w:rPr>
      <w:tab/>
      <w:t>GAMLE4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66F73"/>
    <w:multiLevelType w:val="hybridMultilevel"/>
    <w:tmpl w:val="3D0C58FC"/>
    <w:lvl w:ilvl="0" w:tplc="1138145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407F07"/>
    <w:multiLevelType w:val="hybridMultilevel"/>
    <w:tmpl w:val="F8FEB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D4B6D"/>
    <w:multiLevelType w:val="hybridMultilevel"/>
    <w:tmpl w:val="D9321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E17BF"/>
    <w:multiLevelType w:val="hybridMultilevel"/>
    <w:tmpl w:val="4A668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D0881"/>
    <w:multiLevelType w:val="hybridMultilevel"/>
    <w:tmpl w:val="FA1EE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11D37"/>
    <w:multiLevelType w:val="hybridMultilevel"/>
    <w:tmpl w:val="1D62B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1D75EF"/>
    <w:multiLevelType w:val="hybridMultilevel"/>
    <w:tmpl w:val="F0FC9A76"/>
    <w:lvl w:ilvl="0" w:tplc="A662899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465D41"/>
    <w:multiLevelType w:val="hybridMultilevel"/>
    <w:tmpl w:val="AC968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902768">
    <w:abstractNumId w:val="3"/>
  </w:num>
  <w:num w:numId="2" w16cid:durableId="1742293689">
    <w:abstractNumId w:val="6"/>
  </w:num>
  <w:num w:numId="3" w16cid:durableId="347101289">
    <w:abstractNumId w:val="0"/>
  </w:num>
  <w:num w:numId="4" w16cid:durableId="614361363">
    <w:abstractNumId w:val="2"/>
  </w:num>
  <w:num w:numId="5" w16cid:durableId="845510824">
    <w:abstractNumId w:val="1"/>
  </w:num>
  <w:num w:numId="6" w16cid:durableId="2110353107">
    <w:abstractNumId w:val="5"/>
  </w:num>
  <w:num w:numId="7" w16cid:durableId="471211396">
    <w:abstractNumId w:val="7"/>
  </w:num>
  <w:num w:numId="8" w16cid:durableId="102814565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Victor Vicente Pratas">
    <w15:presenceInfo w15:providerId="AD" w15:userId="S::VicVi263@school.lu::c5bc9f85-891a-4b03-9de1-7063f26f7e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3A5"/>
    <w:rsid w:val="00013AE7"/>
    <w:rsid w:val="000230DE"/>
    <w:rsid w:val="000A3F12"/>
    <w:rsid w:val="00182CB7"/>
    <w:rsid w:val="001A2058"/>
    <w:rsid w:val="001D1D91"/>
    <w:rsid w:val="001E5BB9"/>
    <w:rsid w:val="0021589F"/>
    <w:rsid w:val="00231E27"/>
    <w:rsid w:val="00271651"/>
    <w:rsid w:val="00287B61"/>
    <w:rsid w:val="002C51FC"/>
    <w:rsid w:val="002D0937"/>
    <w:rsid w:val="00306EBE"/>
    <w:rsid w:val="00315AF6"/>
    <w:rsid w:val="00325B1E"/>
    <w:rsid w:val="003364F4"/>
    <w:rsid w:val="00355A7D"/>
    <w:rsid w:val="003E0693"/>
    <w:rsid w:val="003E2659"/>
    <w:rsid w:val="004542F2"/>
    <w:rsid w:val="004A190E"/>
    <w:rsid w:val="004F4ED5"/>
    <w:rsid w:val="00510AFE"/>
    <w:rsid w:val="00535127"/>
    <w:rsid w:val="00552ADE"/>
    <w:rsid w:val="00561870"/>
    <w:rsid w:val="00575958"/>
    <w:rsid w:val="005D6C9D"/>
    <w:rsid w:val="005E1A84"/>
    <w:rsid w:val="005E27D0"/>
    <w:rsid w:val="006267A3"/>
    <w:rsid w:val="00635009"/>
    <w:rsid w:val="007C5B32"/>
    <w:rsid w:val="008360EC"/>
    <w:rsid w:val="0085687C"/>
    <w:rsid w:val="00863776"/>
    <w:rsid w:val="008712E1"/>
    <w:rsid w:val="00886CFF"/>
    <w:rsid w:val="008B0D4B"/>
    <w:rsid w:val="008E2430"/>
    <w:rsid w:val="008F031F"/>
    <w:rsid w:val="00927288"/>
    <w:rsid w:val="0096029A"/>
    <w:rsid w:val="009C6441"/>
    <w:rsid w:val="00A11917"/>
    <w:rsid w:val="00A923A5"/>
    <w:rsid w:val="00AC6BA9"/>
    <w:rsid w:val="00B26898"/>
    <w:rsid w:val="00B50F41"/>
    <w:rsid w:val="00B71F76"/>
    <w:rsid w:val="00B76582"/>
    <w:rsid w:val="00BB7050"/>
    <w:rsid w:val="00BF3EF8"/>
    <w:rsid w:val="00C171BD"/>
    <w:rsid w:val="00C242F9"/>
    <w:rsid w:val="00C32613"/>
    <w:rsid w:val="00C703FF"/>
    <w:rsid w:val="00DD0798"/>
    <w:rsid w:val="00E1145F"/>
    <w:rsid w:val="00E43DBD"/>
    <w:rsid w:val="00E56241"/>
    <w:rsid w:val="00ED2DE4"/>
    <w:rsid w:val="00F0478F"/>
    <w:rsid w:val="00F33012"/>
    <w:rsid w:val="00F6754D"/>
    <w:rsid w:val="00F73085"/>
    <w:rsid w:val="00FC32B8"/>
    <w:rsid w:val="00FD2BE7"/>
    <w:rsid w:val="00FF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DE5AE"/>
  <w15:docId w15:val="{5AF4E3FD-B032-4768-8C95-F8DD03B6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3A5"/>
  </w:style>
  <w:style w:type="paragraph" w:styleId="Heading1">
    <w:name w:val="heading 1"/>
    <w:basedOn w:val="Normal"/>
    <w:next w:val="Normal"/>
    <w:link w:val="Heading1Char"/>
    <w:uiPriority w:val="9"/>
    <w:qFormat/>
    <w:rsid w:val="00A92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3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3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3A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923A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923A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3A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3A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3A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3A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3A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3A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92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3A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3A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92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3A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923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3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3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3A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923A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2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3A5"/>
  </w:style>
  <w:style w:type="paragraph" w:styleId="NoSpacing">
    <w:name w:val="No Spacing"/>
    <w:uiPriority w:val="1"/>
    <w:qFormat/>
    <w:rsid w:val="00A923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Vicente Pratas</dc:creator>
  <cp:keywords/>
  <dc:description/>
  <cp:lastModifiedBy>Victor Vicente Pratas</cp:lastModifiedBy>
  <cp:revision>43</cp:revision>
  <dcterms:created xsi:type="dcterms:W3CDTF">2024-06-28T19:07:00Z</dcterms:created>
  <dcterms:modified xsi:type="dcterms:W3CDTF">2024-07-01T12:32:00Z</dcterms:modified>
</cp:coreProperties>
</file>