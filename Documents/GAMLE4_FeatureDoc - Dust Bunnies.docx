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F7BA" w14:textId="63D818E4" w:rsidR="00A923A5" w:rsidRPr="00ED2DE4" w:rsidRDefault="00A923A5" w:rsidP="00A923A5">
      <w:pPr>
        <w:pStyle w:val="Heading1"/>
        <w:jc w:val="center"/>
        <w:rPr>
          <w:lang w:val="en-GB"/>
        </w:rPr>
      </w:pPr>
      <w:r w:rsidRPr="00ED2DE4">
        <w:rPr>
          <w:lang w:val="en-GB"/>
        </w:rPr>
        <w:t xml:space="preserve">GAMLE4 – Feature doc – </w:t>
      </w:r>
      <w:r w:rsidR="00C660ED">
        <w:rPr>
          <w:lang w:val="en-GB"/>
        </w:rPr>
        <w:t>Dust Bunnies</w:t>
      </w:r>
      <w:r w:rsidRPr="00ED2DE4">
        <w:rPr>
          <w:lang w:val="en-GB"/>
        </w:rPr>
        <w:t xml:space="preserve"> (stealth map)</w:t>
      </w:r>
    </w:p>
    <w:p w14:paraId="32BF40C9" w14:textId="77777777" w:rsidR="00A923A5" w:rsidRPr="00ED2DE4" w:rsidRDefault="00A923A5" w:rsidP="00A923A5">
      <w:pPr>
        <w:rPr>
          <w:lang w:val="en-GB"/>
        </w:rPr>
      </w:pPr>
    </w:p>
    <w:p w14:paraId="6E252AEB" w14:textId="77777777" w:rsidR="00A923A5" w:rsidRPr="00ED2DE4" w:rsidRDefault="00A923A5" w:rsidP="00A923A5">
      <w:pPr>
        <w:pStyle w:val="Heading2"/>
        <w:rPr>
          <w:lang w:val="en-GB"/>
        </w:rPr>
      </w:pPr>
      <w:r w:rsidRPr="00ED2DE4">
        <w:rPr>
          <w:lang w:val="en-GB"/>
        </w:rPr>
        <w:t>Why? / Summary</w:t>
      </w:r>
    </w:p>
    <w:p w14:paraId="4EBDC5B8" w14:textId="77777777" w:rsidR="00C660ED" w:rsidRDefault="00C660ED" w:rsidP="00C660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C660E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Dust bunnies serve a dual purpose: environmental storytelling and a gameplay mechanic that allows players to distract enemies.</w:t>
      </w:r>
    </w:p>
    <w:p w14:paraId="52C5F7E2" w14:textId="312E8150" w:rsidR="00BF3EF8" w:rsidRPr="00ED2DE4" w:rsidRDefault="007913AD" w:rsidP="00BF3EF8">
      <w:pPr>
        <w:pStyle w:val="Heading2"/>
        <w:jc w:val="center"/>
        <w:rPr>
          <w:lang w:val="en-GB"/>
        </w:rPr>
      </w:pPr>
      <w:r w:rsidRPr="007913AD">
        <w:rPr>
          <w:lang w:val="en-GB"/>
        </w:rPr>
        <w:t xml:space="preserve"> </w:t>
      </w:r>
      <w:r w:rsidRPr="007913AD">
        <w:rPr>
          <w:noProof/>
          <w:lang w:val="en-GB"/>
        </w:rPr>
        <w:drawing>
          <wp:inline distT="0" distB="0" distL="0" distR="0" wp14:anchorId="614802A7" wp14:editId="74155E78">
            <wp:extent cx="2091193" cy="2071905"/>
            <wp:effectExtent l="0" t="0" r="4445" b="5080"/>
            <wp:docPr id="1975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7" cy="20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F22E" w14:textId="5F336C13" w:rsidR="00A923A5" w:rsidRPr="00ED2DE4" w:rsidRDefault="00A923A5" w:rsidP="00A923A5">
      <w:pPr>
        <w:pStyle w:val="Heading2"/>
        <w:rPr>
          <w:lang w:val="en-GB"/>
        </w:rPr>
      </w:pPr>
      <w:r w:rsidRPr="00ED2DE4">
        <w:rPr>
          <w:lang w:val="en-GB"/>
        </w:rPr>
        <w:t>Goals</w:t>
      </w:r>
    </w:p>
    <w:p w14:paraId="5AD95937" w14:textId="77777777" w:rsidR="0013438B" w:rsidRPr="0013438B" w:rsidRDefault="0013438B" w:rsidP="0013438B">
      <w:pPr>
        <w:pStyle w:val="Heading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13438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Provide a distraction tool for the player.</w:t>
      </w:r>
    </w:p>
    <w:p w14:paraId="7A9604E4" w14:textId="5F4072D0" w:rsidR="0013438B" w:rsidRDefault="0013438B" w:rsidP="0013438B">
      <w:pPr>
        <w:pStyle w:val="Heading2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13438B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Add an interactive element that ties into the game's narrative.</w:t>
      </w:r>
    </w:p>
    <w:p w14:paraId="18E0B901" w14:textId="260A7778" w:rsidR="00A923A5" w:rsidRPr="00ED2DE4" w:rsidRDefault="00A923A5" w:rsidP="00BF3EF8">
      <w:pPr>
        <w:pStyle w:val="Heading2"/>
        <w:rPr>
          <w:lang w:val="en-GB"/>
        </w:rPr>
      </w:pPr>
      <w:r w:rsidRPr="00ED2DE4">
        <w:rPr>
          <w:lang w:val="en-GB"/>
        </w:rPr>
        <w:t>Feature breakdown</w:t>
      </w:r>
    </w:p>
    <w:p w14:paraId="6DDBAA69" w14:textId="669EA2C1" w:rsidR="002C4C58" w:rsidRPr="002C4C58" w:rsidRDefault="002C4C58" w:rsidP="002C4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bunnies move around the house in small, random hops</w:t>
      </w:r>
      <w:r w:rsidR="002006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an area</w:t>
      </w:r>
      <w:r w:rsidRPr="002C4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257655" w14:textId="64405288" w:rsidR="002C4C58" w:rsidRPr="002C4C58" w:rsidRDefault="002C4C58" w:rsidP="002C4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Players can pick up and throw dust bunnies to create a distraction.</w:t>
      </w:r>
    </w:p>
    <w:p w14:paraId="427813F5" w14:textId="77777777" w:rsidR="00984ACB" w:rsidRDefault="002C4C58" w:rsidP="00984AC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4C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thrown, dust bunnies ignite and create a small fire, attracting nearby enemies.</w:t>
      </w:r>
    </w:p>
    <w:p w14:paraId="563E4156" w14:textId="586F5761" w:rsidR="00E1145F" w:rsidRPr="00984ACB" w:rsidRDefault="00C242F9" w:rsidP="00984ACB">
      <w:pPr>
        <w:pStyle w:val="ListParagraph"/>
        <w:numPr>
          <w:ilvl w:val="0"/>
          <w:numId w:val="10"/>
        </w:numPr>
        <w:spacing w:after="0" w:line="240" w:lineRule="auto"/>
        <w:rPr>
          <w:rStyle w:val="Heading3Char"/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r w:rsidRPr="00ED2DE4">
        <w:rPr>
          <w:rStyle w:val="Heading3Char"/>
        </w:rPr>
        <w:br w:type="page"/>
      </w:r>
    </w:p>
    <w:p w14:paraId="14AAF14F" w14:textId="4815F492" w:rsidR="00A923A5" w:rsidRPr="00ED2DE4" w:rsidRDefault="00A923A5" w:rsidP="00E1145F">
      <w:pPr>
        <w:pStyle w:val="NoSpacing"/>
        <w:ind w:firstLine="720"/>
        <w:rPr>
          <w:lang w:val="en-GB"/>
        </w:rPr>
      </w:pPr>
      <w:r w:rsidRPr="00ED2DE4">
        <w:rPr>
          <w:rStyle w:val="Heading3Char"/>
        </w:rPr>
        <w:lastRenderedPageBreak/>
        <w:t>Controls:</w:t>
      </w:r>
      <w:r w:rsidRPr="00ED2DE4">
        <w:rPr>
          <w:lang w:val="en-GB"/>
        </w:rPr>
        <w:t xml:space="preserve"> </w:t>
      </w:r>
    </w:p>
    <w:p w14:paraId="5A9CFC92" w14:textId="77777777" w:rsidR="00815BD0" w:rsidRPr="007C18C5" w:rsidRDefault="00815BD0" w:rsidP="00815BD0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Pickup dust bunny: E key</w:t>
      </w:r>
    </w:p>
    <w:p w14:paraId="53925C88" w14:textId="77777777" w:rsidR="00815BD0" w:rsidRPr="008B0FC8" w:rsidRDefault="00815BD0" w:rsidP="00815BD0">
      <w:pPr>
        <w:pStyle w:val="ListParagraph"/>
        <w:numPr>
          <w:ilvl w:val="0"/>
          <w:numId w:val="3"/>
        </w:numPr>
        <w:spacing w:after="0" w:line="240" w:lineRule="auto"/>
        <w:rPr>
          <w:lang w:val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Throw dust bunny: Left mouse (dust bunny will be thrown where the cursor is)</w:t>
      </w:r>
    </w:p>
    <w:p w14:paraId="586C08D2" w14:textId="77EE5719" w:rsidR="008B0FC8" w:rsidRPr="007E1FD5" w:rsidRDefault="008B0FC8" w:rsidP="008B0FC8">
      <w:pPr>
        <w:pStyle w:val="ListParagraph"/>
        <w:spacing w:after="0" w:line="240" w:lineRule="auto"/>
        <w:ind w:left="1080"/>
        <w:rPr>
          <w:lang w:val="en-GB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(player can move with the dust bunny grabbed)</w:t>
      </w:r>
    </w:p>
    <w:p w14:paraId="530EA6BD" w14:textId="544D54E0" w:rsidR="00A923A5" w:rsidRPr="00ED2DE4" w:rsidRDefault="00A923A5" w:rsidP="00A923A5">
      <w:pPr>
        <w:pStyle w:val="NoSpacing"/>
        <w:ind w:firstLine="720"/>
        <w:rPr>
          <w:lang w:val="en-GB"/>
        </w:rPr>
      </w:pPr>
      <w:r w:rsidRPr="00ED2DE4">
        <w:rPr>
          <w:rStyle w:val="Heading3Char"/>
        </w:rPr>
        <w:t>Mechanics:</w:t>
      </w:r>
      <w:r w:rsidRPr="00ED2DE4">
        <w:rPr>
          <w:lang w:val="en-GB"/>
        </w:rPr>
        <w:t xml:space="preserve"> </w:t>
      </w:r>
    </w:p>
    <w:p w14:paraId="1ED2075E" w14:textId="7D730C36" w:rsidR="00AC200E" w:rsidRDefault="00AC200E" w:rsidP="00AC200E">
      <w:pPr>
        <w:pStyle w:val="ListParagraph"/>
        <w:numPr>
          <w:ilvl w:val="0"/>
          <w:numId w:val="3"/>
        </w:numPr>
      </w:pPr>
      <w:r w:rsidRPr="00AC200E">
        <w:t>Dust bunnies can be picked up and used to create distractions.</w:t>
      </w:r>
    </w:p>
    <w:p w14:paraId="54EF20C0" w14:textId="5B316B80" w:rsidR="00F878B4" w:rsidRPr="00AC200E" w:rsidRDefault="00F878B4" w:rsidP="00AC200E">
      <w:pPr>
        <w:pStyle w:val="ListParagraph"/>
        <w:numPr>
          <w:ilvl w:val="0"/>
          <w:numId w:val="3"/>
        </w:numPr>
      </w:pPr>
      <w:r>
        <w:t>They respawn</w:t>
      </w:r>
    </w:p>
    <w:p w14:paraId="7A716016" w14:textId="1F6724E8" w:rsidR="00AC200E" w:rsidRPr="00AC200E" w:rsidRDefault="00AC200E" w:rsidP="00AC200E">
      <w:pPr>
        <w:pStyle w:val="ListParagraph"/>
        <w:numPr>
          <w:ilvl w:val="0"/>
          <w:numId w:val="3"/>
        </w:numPr>
      </w:pPr>
      <w:r w:rsidRPr="00AC200E">
        <w:t>The player can throw dust bunnies to ignite small fires and attract enemies.</w:t>
      </w:r>
    </w:p>
    <w:p w14:paraId="2AB29617" w14:textId="6B997550" w:rsidR="00AC200E" w:rsidRPr="00AC200E" w:rsidRDefault="00AC200E" w:rsidP="00AC200E">
      <w:pPr>
        <w:pStyle w:val="ListParagraph"/>
        <w:numPr>
          <w:ilvl w:val="0"/>
          <w:numId w:val="3"/>
        </w:numPr>
      </w:pPr>
      <w:r w:rsidRPr="00AC200E">
        <w:t>Enemies will investigate the source of the fire, allowing the player to sneak past.</w:t>
      </w:r>
    </w:p>
    <w:p w14:paraId="119D8711" w14:textId="3A996B35" w:rsidR="00A923A5" w:rsidRPr="007E1FD5" w:rsidRDefault="00A923A5" w:rsidP="00AC200E">
      <w:pPr>
        <w:spacing w:after="0" w:line="240" w:lineRule="auto"/>
        <w:ind w:left="720"/>
        <w:rPr>
          <w:lang w:val="en-GB"/>
        </w:rPr>
      </w:pPr>
      <w:r w:rsidRPr="00ED2DE4">
        <w:rPr>
          <w:rStyle w:val="Heading3Char"/>
        </w:rPr>
        <w:t>Art:</w:t>
      </w:r>
    </w:p>
    <w:p w14:paraId="5F770889" w14:textId="45EBF048" w:rsidR="00984ACB" w:rsidRPr="00984ACB" w:rsidRDefault="00984ACB" w:rsidP="00984ACB">
      <w:pPr>
        <w:pStyle w:val="ListParagraph"/>
        <w:numPr>
          <w:ilvl w:val="0"/>
          <w:numId w:val="3"/>
        </w:numPr>
      </w:pPr>
      <w:r w:rsidRPr="00984ACB">
        <w:t>Dust bunny models with idle and hopping animations.</w:t>
      </w:r>
    </w:p>
    <w:p w14:paraId="748F54FF" w14:textId="212DC688" w:rsidR="00984ACB" w:rsidRPr="00984ACB" w:rsidRDefault="00984ACB" w:rsidP="00984ACB">
      <w:pPr>
        <w:pStyle w:val="ListParagraph"/>
        <w:numPr>
          <w:ilvl w:val="0"/>
          <w:numId w:val="3"/>
        </w:numPr>
      </w:pPr>
      <w:r w:rsidRPr="00984ACB">
        <w:t>Burning effect when used as a distraction.</w:t>
      </w:r>
    </w:p>
    <w:p w14:paraId="510A68BA" w14:textId="680A76E8" w:rsidR="00984ACB" w:rsidRDefault="00984ACB" w:rsidP="00984ACB">
      <w:pPr>
        <w:pStyle w:val="ListParagraph"/>
        <w:numPr>
          <w:ilvl w:val="0"/>
          <w:numId w:val="3"/>
        </w:numPr>
        <w:rPr>
          <w:rStyle w:val="Heading3Char"/>
        </w:rPr>
      </w:pPr>
      <w:r w:rsidRPr="00984ACB">
        <w:t xml:space="preserve">Small fire particle </w:t>
      </w:r>
      <w:r w:rsidR="00815BD0" w:rsidRPr="00984ACB">
        <w:t>effects</w:t>
      </w:r>
      <w:r w:rsidRPr="00984ACB">
        <w:t xml:space="preserve"> indicate ignition.</w:t>
      </w:r>
    </w:p>
    <w:p w14:paraId="70304936" w14:textId="1467112B" w:rsidR="005E27D0" w:rsidRDefault="00A923A5" w:rsidP="005E27D0">
      <w:pPr>
        <w:ind w:firstLine="720"/>
        <w:rPr>
          <w:rStyle w:val="Heading3Char"/>
        </w:rPr>
      </w:pPr>
      <w:r w:rsidRPr="00ED2DE4">
        <w:rPr>
          <w:rStyle w:val="Heading3Char"/>
        </w:rPr>
        <w:t>Sound:</w:t>
      </w:r>
    </w:p>
    <w:p w14:paraId="7C9F39A9" w14:textId="514AA526" w:rsidR="00853BFD" w:rsidRDefault="00853BFD" w:rsidP="00853BFD">
      <w:pPr>
        <w:pStyle w:val="ListParagraph"/>
        <w:numPr>
          <w:ilvl w:val="0"/>
          <w:numId w:val="3"/>
        </w:numPr>
      </w:pPr>
      <w:r>
        <w:t>Soft rustling sound for dust bunny movement.</w:t>
      </w:r>
    </w:p>
    <w:p w14:paraId="0374114B" w14:textId="4AF73E6C" w:rsidR="00853BFD" w:rsidRDefault="00853BFD" w:rsidP="00853BFD">
      <w:pPr>
        <w:pStyle w:val="ListParagraph"/>
        <w:numPr>
          <w:ilvl w:val="0"/>
          <w:numId w:val="3"/>
        </w:numPr>
      </w:pPr>
      <w:r>
        <w:t>Crackling sound when dust bunnies are burned.</w:t>
      </w:r>
    </w:p>
    <w:p w14:paraId="0D265946" w14:textId="3F8AE518" w:rsidR="00853BFD" w:rsidRPr="00853BFD" w:rsidRDefault="00853BFD" w:rsidP="00853BFD">
      <w:pPr>
        <w:pStyle w:val="ListParagraph"/>
        <w:numPr>
          <w:ilvl w:val="0"/>
          <w:numId w:val="3"/>
        </w:numPr>
        <w:rPr>
          <w:lang w:val="en-GB"/>
        </w:rPr>
      </w:pPr>
      <w:r>
        <w:t>Alert sound for enemies investigating the fire.</w:t>
      </w:r>
    </w:p>
    <w:p w14:paraId="4A71534A" w14:textId="229D71E0" w:rsidR="00A923A5" w:rsidRPr="00ED2DE4" w:rsidRDefault="00A923A5" w:rsidP="001E5BB9">
      <w:pPr>
        <w:pStyle w:val="Heading2"/>
        <w:rPr>
          <w:sz w:val="28"/>
          <w:szCs w:val="28"/>
          <w:lang w:val="en-GB"/>
        </w:rPr>
      </w:pPr>
      <w:r w:rsidRPr="00ED2DE4">
        <w:rPr>
          <w:lang w:val="en-GB"/>
        </w:rPr>
        <w:t>Stats</w:t>
      </w:r>
    </w:p>
    <w:p w14:paraId="5A266132" w14:textId="706F4278" w:rsidR="00E34C4B" w:rsidRDefault="00E34C4B" w:rsidP="00E34C4B">
      <w:pPr>
        <w:pStyle w:val="ListParagraph"/>
        <w:numPr>
          <w:ilvl w:val="0"/>
          <w:numId w:val="3"/>
        </w:numPr>
      </w:pPr>
      <w:r>
        <w:t>Distraction radius: 3 blocks.</w:t>
      </w:r>
    </w:p>
    <w:p w14:paraId="0D6B9DD9" w14:textId="1F6B20F4" w:rsidR="00E34C4B" w:rsidRDefault="00E34C4B" w:rsidP="00E34C4B">
      <w:pPr>
        <w:pStyle w:val="ListParagraph"/>
        <w:numPr>
          <w:ilvl w:val="0"/>
          <w:numId w:val="3"/>
        </w:numPr>
      </w:pPr>
      <w:r>
        <w:t>Duration of distraction: 5 seconds.</w:t>
      </w:r>
    </w:p>
    <w:p w14:paraId="749349C6" w14:textId="1CB4B993" w:rsidR="00E34C4B" w:rsidRDefault="00E34C4B" w:rsidP="00E34C4B">
      <w:pPr>
        <w:pStyle w:val="ListParagraph"/>
        <w:numPr>
          <w:ilvl w:val="0"/>
          <w:numId w:val="3"/>
        </w:numPr>
      </w:pPr>
      <w:r>
        <w:t>Movement speed: 0.5 blocks per second (hopping).</w:t>
      </w:r>
    </w:p>
    <w:p w14:paraId="025FBE10" w14:textId="70450CF2" w:rsidR="00E34C4B" w:rsidRPr="000B3DAA" w:rsidRDefault="00E34C4B" w:rsidP="00E34C4B">
      <w:pPr>
        <w:pStyle w:val="ListParagraph"/>
        <w:numPr>
          <w:ilvl w:val="0"/>
          <w:numId w:val="3"/>
        </w:numPr>
        <w:rPr>
          <w:lang w:val="en-GB"/>
        </w:rPr>
      </w:pPr>
      <w:r>
        <w:t>Burn duration: 5 seconds.</w:t>
      </w:r>
    </w:p>
    <w:p w14:paraId="4A93867B" w14:textId="226B8031" w:rsidR="000B3DAA" w:rsidRPr="00200608" w:rsidRDefault="000B3DAA" w:rsidP="00E34C4B">
      <w:pPr>
        <w:pStyle w:val="ListParagraph"/>
        <w:numPr>
          <w:ilvl w:val="0"/>
          <w:numId w:val="3"/>
        </w:numPr>
        <w:rPr>
          <w:lang w:val="en-GB"/>
        </w:rPr>
      </w:pPr>
      <w:r>
        <w:t>Time between respawns: 5 seconds</w:t>
      </w:r>
    </w:p>
    <w:p w14:paraId="3E01DFF0" w14:textId="4DED0094" w:rsidR="00200608" w:rsidRPr="00E34C4B" w:rsidRDefault="00200608" w:rsidP="00E34C4B">
      <w:pPr>
        <w:pStyle w:val="ListParagraph"/>
        <w:numPr>
          <w:ilvl w:val="0"/>
          <w:numId w:val="3"/>
        </w:numPr>
        <w:rPr>
          <w:lang w:val="en-GB"/>
        </w:rPr>
      </w:pPr>
      <w:r>
        <w:t>Random hops area</w:t>
      </w:r>
      <w:r w:rsidR="00734BA6">
        <w:t xml:space="preserve"> size:  3 blocks</w:t>
      </w:r>
    </w:p>
    <w:p w14:paraId="0AECC3AF" w14:textId="0C931A2C" w:rsidR="00A923A5" w:rsidRPr="00ED2DE4" w:rsidRDefault="00A923A5" w:rsidP="00E34C4B">
      <w:pPr>
        <w:pStyle w:val="Heading2"/>
        <w:rPr>
          <w:lang w:val="en-GB"/>
        </w:rPr>
      </w:pPr>
      <w:r w:rsidRPr="00ED2DE4">
        <w:rPr>
          <w:lang w:val="en-GB"/>
        </w:rPr>
        <w:t>Backstory</w:t>
      </w:r>
    </w:p>
    <w:p w14:paraId="07C7434F" w14:textId="20F4CD22" w:rsidR="00A923A5" w:rsidRPr="00ED2DE4" w:rsidDel="00B476D0" w:rsidRDefault="007E1FD5" w:rsidP="00271651">
      <w:pPr>
        <w:rPr>
          <w:del w:id="0" w:author="Victor Vicente Pratas" w:date="2024-03-03T18:18:00Z"/>
          <w:lang w:val="en-GB"/>
        </w:rPr>
      </w:pPr>
      <w:r>
        <w:t>The dust bunnies reflect the neglect and abandonment of the house, hinting at its history and the former occupants' lack of care.</w:t>
      </w:r>
      <w:del w:id="1" w:author="Victor Vicente Pratas" w:date="2024-03-03T18:18:00Z">
        <w:r w:rsidR="00A923A5" w:rsidRPr="00ED2DE4" w:rsidDel="00B476D0">
          <w:rPr>
            <w:lang w:val="en-GB"/>
          </w:rPr>
          <w:delText>aiming mode* consistent with what already exists</w:delText>
        </w:r>
      </w:del>
    </w:p>
    <w:p w14:paraId="026DF52F" w14:textId="77777777" w:rsidR="00A923A5" w:rsidRPr="00ED2DE4" w:rsidRDefault="00A923A5" w:rsidP="00271651">
      <w:pPr>
        <w:rPr>
          <w:lang w:val="en-GB"/>
        </w:rPr>
      </w:pPr>
      <w:del w:id="2" w:author="Victor Vicente Pratas" w:date="2024-03-03T18:18:00Z">
        <w:r w:rsidRPr="00ED2DE4" w:rsidDel="006E396A">
          <w:rPr>
            <w:lang w:val="en-GB"/>
          </w:rPr>
          <w:delText>cancel sound?</w:delText>
        </w:r>
      </w:del>
    </w:p>
    <w:p w14:paraId="4F63CA7D" w14:textId="77777777" w:rsidR="00A923A5" w:rsidRPr="00ED2DE4" w:rsidRDefault="00A923A5" w:rsidP="00A923A5">
      <w:pPr>
        <w:rPr>
          <w:lang w:val="en-GB"/>
        </w:rPr>
      </w:pPr>
    </w:p>
    <w:p w14:paraId="300A5579" w14:textId="77777777" w:rsidR="00552ADE" w:rsidRPr="00ED2DE4" w:rsidRDefault="00552ADE">
      <w:pPr>
        <w:rPr>
          <w:lang w:val="en-GB"/>
        </w:rPr>
      </w:pPr>
    </w:p>
    <w:sectPr w:rsidR="00552ADE" w:rsidRPr="00ED2DE4" w:rsidSect="00A923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51884" w14:textId="77777777" w:rsidR="00CF1B09" w:rsidRDefault="00CF1B09">
      <w:pPr>
        <w:spacing w:after="0" w:line="240" w:lineRule="auto"/>
      </w:pPr>
      <w:r>
        <w:separator/>
      </w:r>
    </w:p>
  </w:endnote>
  <w:endnote w:type="continuationSeparator" w:id="0">
    <w:p w14:paraId="42C97184" w14:textId="77777777" w:rsidR="00CF1B09" w:rsidRDefault="00CF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1371A" w14:textId="77777777" w:rsidR="00CF1B09" w:rsidRDefault="00CF1B09">
      <w:pPr>
        <w:spacing w:after="0" w:line="240" w:lineRule="auto"/>
      </w:pPr>
      <w:r>
        <w:separator/>
      </w:r>
    </w:p>
  </w:footnote>
  <w:footnote w:type="continuationSeparator" w:id="0">
    <w:p w14:paraId="64B6CA6B" w14:textId="77777777" w:rsidR="00CF1B09" w:rsidRDefault="00CF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55742" w14:textId="77777777" w:rsidR="00F33012" w:rsidRPr="00B861C0" w:rsidRDefault="009C6441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A8A"/>
    <w:multiLevelType w:val="hybridMultilevel"/>
    <w:tmpl w:val="9A86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0973"/>
    <w:multiLevelType w:val="hybridMultilevel"/>
    <w:tmpl w:val="3D786E74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6F73"/>
    <w:multiLevelType w:val="hybridMultilevel"/>
    <w:tmpl w:val="3D0C58FC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07F07"/>
    <w:multiLevelType w:val="hybridMultilevel"/>
    <w:tmpl w:val="F8FE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D4B6D"/>
    <w:multiLevelType w:val="hybridMultilevel"/>
    <w:tmpl w:val="D93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F4D67"/>
    <w:multiLevelType w:val="hybridMultilevel"/>
    <w:tmpl w:val="6F98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0DF8"/>
    <w:multiLevelType w:val="hybridMultilevel"/>
    <w:tmpl w:val="50DC5CB0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0881"/>
    <w:multiLevelType w:val="hybridMultilevel"/>
    <w:tmpl w:val="FA1E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E77CE"/>
    <w:multiLevelType w:val="hybridMultilevel"/>
    <w:tmpl w:val="D0A0289A"/>
    <w:lvl w:ilvl="0" w:tplc="1138145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11D37"/>
    <w:multiLevelType w:val="hybridMultilevel"/>
    <w:tmpl w:val="1D6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465D41"/>
    <w:multiLevelType w:val="hybridMultilevel"/>
    <w:tmpl w:val="AC9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41D92"/>
    <w:multiLevelType w:val="hybridMultilevel"/>
    <w:tmpl w:val="20F0E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902768">
    <w:abstractNumId w:val="6"/>
  </w:num>
  <w:num w:numId="2" w16cid:durableId="1742293689">
    <w:abstractNumId w:val="11"/>
  </w:num>
  <w:num w:numId="3" w16cid:durableId="347101289">
    <w:abstractNumId w:val="2"/>
  </w:num>
  <w:num w:numId="4" w16cid:durableId="614361363">
    <w:abstractNumId w:val="4"/>
  </w:num>
  <w:num w:numId="5" w16cid:durableId="845510824">
    <w:abstractNumId w:val="3"/>
  </w:num>
  <w:num w:numId="6" w16cid:durableId="2110353107">
    <w:abstractNumId w:val="10"/>
  </w:num>
  <w:num w:numId="7" w16cid:durableId="471211396">
    <w:abstractNumId w:val="12"/>
  </w:num>
  <w:num w:numId="8" w16cid:durableId="1028145651">
    <w:abstractNumId w:val="8"/>
  </w:num>
  <w:num w:numId="9" w16cid:durableId="974262920">
    <w:abstractNumId w:val="0"/>
  </w:num>
  <w:num w:numId="10" w16cid:durableId="826482160">
    <w:abstractNumId w:val="5"/>
  </w:num>
  <w:num w:numId="11" w16cid:durableId="456802357">
    <w:abstractNumId w:val="13"/>
  </w:num>
  <w:num w:numId="12" w16cid:durableId="295330996">
    <w:abstractNumId w:val="1"/>
  </w:num>
  <w:num w:numId="13" w16cid:durableId="620651251">
    <w:abstractNumId w:val="7"/>
  </w:num>
  <w:num w:numId="14" w16cid:durableId="128045338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A5"/>
    <w:rsid w:val="00013AE7"/>
    <w:rsid w:val="000230DE"/>
    <w:rsid w:val="000A3F12"/>
    <w:rsid w:val="000B3DAA"/>
    <w:rsid w:val="0013438B"/>
    <w:rsid w:val="00182CB7"/>
    <w:rsid w:val="001A2058"/>
    <w:rsid w:val="001D1D91"/>
    <w:rsid w:val="001E5BB9"/>
    <w:rsid w:val="00200608"/>
    <w:rsid w:val="0021589F"/>
    <w:rsid w:val="00231E27"/>
    <w:rsid w:val="00271651"/>
    <w:rsid w:val="00287B61"/>
    <w:rsid w:val="002C4C58"/>
    <w:rsid w:val="002C51FC"/>
    <w:rsid w:val="002D0937"/>
    <w:rsid w:val="00306EBE"/>
    <w:rsid w:val="00315AF6"/>
    <w:rsid w:val="00325B1E"/>
    <w:rsid w:val="003364F4"/>
    <w:rsid w:val="00355A7D"/>
    <w:rsid w:val="003E0693"/>
    <w:rsid w:val="003E2659"/>
    <w:rsid w:val="004542F2"/>
    <w:rsid w:val="004A190E"/>
    <w:rsid w:val="004E00E1"/>
    <w:rsid w:val="00510AFE"/>
    <w:rsid w:val="00535127"/>
    <w:rsid w:val="00552ADE"/>
    <w:rsid w:val="00561870"/>
    <w:rsid w:val="00575958"/>
    <w:rsid w:val="005D6C9D"/>
    <w:rsid w:val="005E1A84"/>
    <w:rsid w:val="005E27D0"/>
    <w:rsid w:val="006267A3"/>
    <w:rsid w:val="00635009"/>
    <w:rsid w:val="00734BA6"/>
    <w:rsid w:val="007913AD"/>
    <w:rsid w:val="007C18C5"/>
    <w:rsid w:val="007C5B32"/>
    <w:rsid w:val="007E1FD5"/>
    <w:rsid w:val="00815BD0"/>
    <w:rsid w:val="00853BFD"/>
    <w:rsid w:val="0085687C"/>
    <w:rsid w:val="00863776"/>
    <w:rsid w:val="00886CFF"/>
    <w:rsid w:val="008B0D4B"/>
    <w:rsid w:val="008B0FC8"/>
    <w:rsid w:val="008E2430"/>
    <w:rsid w:val="008F031F"/>
    <w:rsid w:val="00927288"/>
    <w:rsid w:val="0096029A"/>
    <w:rsid w:val="00984ACB"/>
    <w:rsid w:val="009C6441"/>
    <w:rsid w:val="00A11917"/>
    <w:rsid w:val="00A923A5"/>
    <w:rsid w:val="00AC200E"/>
    <w:rsid w:val="00AC4EF8"/>
    <w:rsid w:val="00B50F41"/>
    <w:rsid w:val="00B71F76"/>
    <w:rsid w:val="00B76582"/>
    <w:rsid w:val="00BB7050"/>
    <w:rsid w:val="00BF3EF8"/>
    <w:rsid w:val="00C171BD"/>
    <w:rsid w:val="00C242F9"/>
    <w:rsid w:val="00C32613"/>
    <w:rsid w:val="00C660ED"/>
    <w:rsid w:val="00C703FF"/>
    <w:rsid w:val="00CF1B09"/>
    <w:rsid w:val="00DD0798"/>
    <w:rsid w:val="00E1145F"/>
    <w:rsid w:val="00E34C4B"/>
    <w:rsid w:val="00E43DBD"/>
    <w:rsid w:val="00E56241"/>
    <w:rsid w:val="00ED2DE4"/>
    <w:rsid w:val="00F0478F"/>
    <w:rsid w:val="00F33012"/>
    <w:rsid w:val="00F6754D"/>
    <w:rsid w:val="00F73085"/>
    <w:rsid w:val="00F878B4"/>
    <w:rsid w:val="00FC32B8"/>
    <w:rsid w:val="00FD2BE7"/>
    <w:rsid w:val="00F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5AE"/>
  <w15:docId w15:val="{5AF4E3FD-B032-4768-8C95-F8DD03B6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3A5"/>
  </w:style>
  <w:style w:type="paragraph" w:styleId="Heading1">
    <w:name w:val="heading 1"/>
    <w:basedOn w:val="Normal"/>
    <w:next w:val="Normal"/>
    <w:link w:val="Heading1Char"/>
    <w:uiPriority w:val="9"/>
    <w:qFormat/>
    <w:rsid w:val="00A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23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923A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3A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3A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3A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3A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3A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3A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A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3A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3A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3A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23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3A5"/>
  </w:style>
  <w:style w:type="paragraph" w:styleId="NoSpacing">
    <w:name w:val="No Spacing"/>
    <w:uiPriority w:val="1"/>
    <w:qFormat/>
    <w:rsid w:val="00A92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Vicente Pratas</dc:creator>
  <cp:keywords/>
  <dc:description/>
  <cp:lastModifiedBy>Victor Vicente Pratas</cp:lastModifiedBy>
  <cp:revision>55</cp:revision>
  <dcterms:created xsi:type="dcterms:W3CDTF">2024-06-28T19:07:00Z</dcterms:created>
  <dcterms:modified xsi:type="dcterms:W3CDTF">2024-07-01T12:28:00Z</dcterms:modified>
</cp:coreProperties>
</file>