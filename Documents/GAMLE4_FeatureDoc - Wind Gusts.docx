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F7BA" w14:textId="42D13B1D" w:rsidR="00A923A5" w:rsidRDefault="00A923A5" w:rsidP="00A923A5">
      <w:pPr>
        <w:pStyle w:val="Heading1"/>
        <w:jc w:val="center"/>
      </w:pPr>
      <w:r w:rsidRPr="00B861C0">
        <w:t xml:space="preserve">GAMLE4 – Feature doc </w:t>
      </w:r>
      <w:r>
        <w:t>–</w:t>
      </w:r>
      <w:r w:rsidRPr="00B861C0">
        <w:t xml:space="preserve"> </w:t>
      </w:r>
      <w:r>
        <w:t>Fast Wind Gusts (stealth map)</w:t>
      </w:r>
    </w:p>
    <w:p w14:paraId="32BF40C9" w14:textId="77777777" w:rsidR="00A923A5" w:rsidRDefault="00A923A5" w:rsidP="00A923A5"/>
    <w:p w14:paraId="6E252AEB" w14:textId="77777777" w:rsidR="00A923A5" w:rsidRDefault="00A923A5" w:rsidP="00A923A5">
      <w:pPr>
        <w:pStyle w:val="Heading2"/>
      </w:pPr>
      <w:r w:rsidRPr="00E1216D">
        <w:t>Why? / Summary</w:t>
      </w:r>
    </w:p>
    <w:p w14:paraId="75143E7E" w14:textId="77777777" w:rsidR="00A923A5" w:rsidRDefault="00A923A5" w:rsidP="00A923A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923A5">
        <w:rPr>
          <w:rFonts w:asciiTheme="minorHAnsi" w:eastAsiaTheme="minorHAnsi" w:hAnsiTheme="minorHAnsi" w:cstheme="minorBidi"/>
          <w:color w:val="auto"/>
          <w:sz w:val="22"/>
          <w:szCs w:val="22"/>
        </w:rPr>
        <w:t>This feature introduces environmental challenges that add a dynamic element to traversing the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923A5">
        <w:rPr>
          <w:rFonts w:asciiTheme="minorHAnsi" w:eastAsiaTheme="minorHAnsi" w:hAnsiTheme="minorHAnsi" w:cstheme="minorBidi"/>
          <w:color w:val="auto"/>
          <w:sz w:val="22"/>
          <w:szCs w:val="22"/>
        </w:rPr>
        <w:t>game. Players must navigate carefully to avoid being extinguished by wind gusts.</w:t>
      </w:r>
    </w:p>
    <w:p w14:paraId="4DE99DE9" w14:textId="6AA3DBAD" w:rsidR="00C242F9" w:rsidRDefault="00C242F9" w:rsidP="00C242F9">
      <w:pPr>
        <w:pStyle w:val="Heading2"/>
        <w:jc w:val="center"/>
        <w:rPr>
          <w:noProof/>
        </w:rPr>
      </w:pPr>
      <w:r>
        <w:rPr>
          <w:noProof/>
        </w:rPr>
        <w:drawing>
          <wp:inline distT="0" distB="0" distL="0" distR="0" wp14:anchorId="23F44FF5" wp14:editId="5577A939">
            <wp:extent cx="2574925" cy="2574925"/>
            <wp:effectExtent l="0" t="0" r="0" b="0"/>
            <wp:docPr id="1724456774" name="Picture 2" descr="wind gusts through a window with curtains flowing, view from the inside of a house. Image 4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 gusts through a window with curtains flowing, view from the inside of a house. Image 4 of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F22E" w14:textId="21C9986F" w:rsidR="00A923A5" w:rsidRDefault="00A923A5" w:rsidP="00A923A5">
      <w:pPr>
        <w:pStyle w:val="Heading2"/>
      </w:pPr>
      <w:r>
        <w:t>Goals</w:t>
      </w:r>
    </w:p>
    <w:p w14:paraId="7A735247" w14:textId="77777777" w:rsidR="00A923A5" w:rsidRDefault="00A923A5" w:rsidP="00A923A5">
      <w:pPr>
        <w:pStyle w:val="ListParagraph"/>
        <w:numPr>
          <w:ilvl w:val="0"/>
          <w:numId w:val="1"/>
        </w:numPr>
      </w:pPr>
      <w:r>
        <w:t>Introduce an obstacle that forces the player to plan their movements.</w:t>
      </w:r>
    </w:p>
    <w:p w14:paraId="0DD106E6" w14:textId="0780FCEA" w:rsidR="00A923A5" w:rsidRPr="00A923A5" w:rsidRDefault="00A923A5" w:rsidP="00A923A5">
      <w:pPr>
        <w:pStyle w:val="ListParagraph"/>
        <w:numPr>
          <w:ilvl w:val="0"/>
          <w:numId w:val="1"/>
        </w:numPr>
      </w:pPr>
      <w:r w:rsidRPr="00A923A5">
        <w:t>Create tension and require quick reflexes to avoid danger.</w:t>
      </w:r>
    </w:p>
    <w:p w14:paraId="18E0B901" w14:textId="49E914D5" w:rsidR="00A923A5" w:rsidRDefault="00A923A5" w:rsidP="00A923A5">
      <w:pPr>
        <w:pStyle w:val="Heading2"/>
      </w:pPr>
      <w:r>
        <w:t>Feature breakdown</w:t>
      </w:r>
    </w:p>
    <w:p w14:paraId="2145EDFC" w14:textId="7E8597F1" w:rsidR="00E1145F" w:rsidRPr="00E1145F" w:rsidRDefault="00E1145F" w:rsidP="00E114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4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 gusts push the player in the opposite direction, causing movement disruption.</w:t>
      </w:r>
    </w:p>
    <w:p w14:paraId="12C79A37" w14:textId="07EB5863" w:rsidR="00E1145F" w:rsidRPr="00E1145F" w:rsidRDefault="00E1145F" w:rsidP="00E114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4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player stays in the gust for too long, their flame gradually extinguishes.</w:t>
      </w:r>
    </w:p>
    <w:p w14:paraId="40CC6E04" w14:textId="546BD6A2" w:rsidR="00E1145F" w:rsidRDefault="00E1145F" w:rsidP="00E1145F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4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the duration of player exposure to the gusts to manage flame dimming and extinguishing.</w:t>
      </w:r>
    </w:p>
    <w:p w14:paraId="4680C6D5" w14:textId="58EB54F4" w:rsidR="00001AEF" w:rsidRDefault="00001AEF" w:rsidP="00E1145F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Obstacles that are in the way of the wind will block the wind where the player can travers safely.</w:t>
      </w:r>
    </w:p>
    <w:p w14:paraId="563E4156" w14:textId="58D39AF9" w:rsidR="00E1145F" w:rsidRDefault="00C242F9" w:rsidP="00C242F9">
      <w:pPr>
        <w:rPr>
          <w:rStyle w:val="Heading3Char"/>
          <w:lang w:val="en-US"/>
        </w:rPr>
      </w:pPr>
      <w:r>
        <w:rPr>
          <w:rStyle w:val="Heading3Char"/>
          <w:lang w:val="en-US"/>
        </w:rPr>
        <w:br w:type="page"/>
      </w:r>
    </w:p>
    <w:p w14:paraId="14AAF14F" w14:textId="4815F492" w:rsidR="00A923A5" w:rsidRDefault="00A923A5" w:rsidP="00E1145F">
      <w:pPr>
        <w:pStyle w:val="NoSpacing"/>
        <w:ind w:firstLine="720"/>
      </w:pPr>
      <w:r>
        <w:rPr>
          <w:rStyle w:val="Heading3Char"/>
        </w:rPr>
        <w:lastRenderedPageBreak/>
        <w:t>Controls</w:t>
      </w:r>
      <w:r w:rsidRPr="00C903B7">
        <w:rPr>
          <w:rStyle w:val="Heading3Char"/>
        </w:rPr>
        <w:t>:</w:t>
      </w:r>
      <w:r>
        <w:t xml:space="preserve"> </w:t>
      </w:r>
    </w:p>
    <w:p w14:paraId="7CF81AEB" w14:textId="77777777" w:rsidR="00A923A5" w:rsidRDefault="00A923A5" w:rsidP="00A923A5">
      <w:pPr>
        <w:pStyle w:val="NoSpacing"/>
        <w:numPr>
          <w:ilvl w:val="0"/>
          <w:numId w:val="3"/>
        </w:numPr>
      </w:pPr>
      <w:r>
        <w:t>No real controls</w:t>
      </w:r>
    </w:p>
    <w:p w14:paraId="552DA48D" w14:textId="6C1A82D6" w:rsidR="00A923A5" w:rsidRDefault="00A923A5" w:rsidP="00A923A5">
      <w:pPr>
        <w:pStyle w:val="NoSpacing"/>
        <w:numPr>
          <w:ilvl w:val="0"/>
          <w:numId w:val="3"/>
        </w:numPr>
      </w:pPr>
      <w:r>
        <w:t>The player walks into the wind and gets pushed</w:t>
      </w:r>
    </w:p>
    <w:p w14:paraId="530EA6BD" w14:textId="77777777" w:rsidR="00A923A5" w:rsidRDefault="00A923A5" w:rsidP="00A923A5">
      <w:pPr>
        <w:pStyle w:val="NoSpacing"/>
        <w:ind w:firstLine="720"/>
      </w:pPr>
      <w:r>
        <w:rPr>
          <w:rStyle w:val="Heading3Char"/>
        </w:rPr>
        <w:t>Mechanics</w:t>
      </w:r>
      <w:r w:rsidRPr="00C903B7">
        <w:rPr>
          <w:rStyle w:val="Heading3Char"/>
        </w:rPr>
        <w:t>:</w:t>
      </w:r>
      <w:r>
        <w:t xml:space="preserve"> </w:t>
      </w:r>
    </w:p>
    <w:p w14:paraId="73788F6F" w14:textId="77777777" w:rsidR="002D0937" w:rsidRPr="002D0937" w:rsidRDefault="002D0937" w:rsidP="002D0937">
      <w:pPr>
        <w:pStyle w:val="NoSpacing"/>
        <w:numPr>
          <w:ilvl w:val="0"/>
          <w:numId w:val="3"/>
        </w:numPr>
        <w:rPr>
          <w:lang w:val="en-GB"/>
        </w:rPr>
      </w:pPr>
      <w:r>
        <w:t>The player must avoid being caught in the gusts to prevent their flame from being extinguished.</w:t>
      </w:r>
    </w:p>
    <w:p w14:paraId="7317AC57" w14:textId="5198F194" w:rsidR="002D0937" w:rsidRPr="00F938B5" w:rsidRDefault="002D0937" w:rsidP="002D0937">
      <w:pPr>
        <w:pStyle w:val="NoSpacing"/>
        <w:numPr>
          <w:ilvl w:val="0"/>
          <w:numId w:val="3"/>
        </w:numPr>
        <w:rPr>
          <w:lang w:val="en-GB"/>
        </w:rPr>
      </w:pPr>
      <w:r>
        <w:t>Gusts push the player, making precise movement more challenging.</w:t>
      </w:r>
    </w:p>
    <w:p w14:paraId="637FABBC" w14:textId="63E138BC" w:rsidR="00F938B5" w:rsidRPr="004134DB" w:rsidRDefault="00F938B5" w:rsidP="002D0937">
      <w:pPr>
        <w:pStyle w:val="NoSpacing"/>
        <w:numPr>
          <w:ilvl w:val="0"/>
          <w:numId w:val="3"/>
        </w:numPr>
        <w:rPr>
          <w:lang w:val="en-GB"/>
        </w:rPr>
      </w:pPr>
      <w:r>
        <w:t>Player gets pushed by the wind</w:t>
      </w:r>
    </w:p>
    <w:p w14:paraId="5BDE6305" w14:textId="1823CA12" w:rsidR="004134DB" w:rsidRDefault="00343C04" w:rsidP="002D0937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Constant wind when the player enters the wind zone</w:t>
      </w:r>
    </w:p>
    <w:p w14:paraId="0D38839B" w14:textId="12FA4AA3" w:rsidR="00001AEF" w:rsidRPr="002D0937" w:rsidRDefault="00001AEF" w:rsidP="002D0937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A way for objects to block the wind and protect the player</w:t>
      </w:r>
      <w:r w:rsidR="0049223C">
        <w:rPr>
          <w:lang w:val="en-GB"/>
        </w:rPr>
        <w:t xml:space="preserve"> from getting damage.</w:t>
      </w:r>
    </w:p>
    <w:p w14:paraId="119D8711" w14:textId="1586E54E" w:rsidR="00A923A5" w:rsidRPr="00DF552A" w:rsidRDefault="00A923A5" w:rsidP="00A923A5">
      <w:pPr>
        <w:ind w:firstLine="720"/>
      </w:pPr>
      <w:r w:rsidRPr="00C903B7">
        <w:rPr>
          <w:rStyle w:val="Heading3Char"/>
        </w:rPr>
        <w:t>Art:</w:t>
      </w:r>
    </w:p>
    <w:p w14:paraId="18E44C27" w14:textId="77777777" w:rsidR="002D0937" w:rsidRDefault="002D0937" w:rsidP="00A923A5">
      <w:pPr>
        <w:pStyle w:val="ListParagraph"/>
        <w:numPr>
          <w:ilvl w:val="0"/>
          <w:numId w:val="3"/>
        </w:numPr>
      </w:pPr>
      <w:r>
        <w:t>Visual representation of wind gusts with directional particle effects.</w:t>
      </w:r>
    </w:p>
    <w:p w14:paraId="7E9A62B2" w14:textId="0AC66B0B" w:rsidR="002D0937" w:rsidRDefault="002D0937" w:rsidP="00A923A5">
      <w:pPr>
        <w:pStyle w:val="ListParagraph"/>
        <w:numPr>
          <w:ilvl w:val="0"/>
          <w:numId w:val="3"/>
        </w:numPr>
      </w:pPr>
      <w:r>
        <w:t>Windows with visual indicators showing they can emit gusts (e.g., curtains fluttering).</w:t>
      </w:r>
    </w:p>
    <w:p w14:paraId="70304936" w14:textId="77777777" w:rsidR="005E27D0" w:rsidRDefault="00A923A5" w:rsidP="005E27D0">
      <w:pPr>
        <w:ind w:firstLine="720"/>
        <w:rPr>
          <w:rStyle w:val="Heading3Char"/>
        </w:rPr>
      </w:pPr>
      <w:r w:rsidRPr="00C903B7">
        <w:rPr>
          <w:rStyle w:val="Heading3Char"/>
        </w:rPr>
        <w:t>Sound:</w:t>
      </w:r>
    </w:p>
    <w:p w14:paraId="19B45BB4" w14:textId="5CB544AA" w:rsidR="005E27D0" w:rsidRDefault="005E27D0" w:rsidP="005E27D0">
      <w:pPr>
        <w:pStyle w:val="ListParagraph"/>
        <w:numPr>
          <w:ilvl w:val="0"/>
          <w:numId w:val="3"/>
        </w:numPr>
      </w:pPr>
      <w:r w:rsidRPr="005E27D0">
        <w:t>Whooshing wind sound when gusts occur.</w:t>
      </w:r>
    </w:p>
    <w:p w14:paraId="72F2A4E9" w14:textId="77777777" w:rsidR="001E5BB9" w:rsidRPr="001E5BB9" w:rsidRDefault="005E27D0" w:rsidP="001E5BB9">
      <w:pPr>
        <w:pStyle w:val="ListParagraph"/>
        <w:numPr>
          <w:ilvl w:val="0"/>
          <w:numId w:val="3"/>
        </w:num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5E27D0">
        <w:t>Environmental sound of flapping curtains or creaking windows.</w:t>
      </w:r>
    </w:p>
    <w:p w14:paraId="4A71534A" w14:textId="7E252B14" w:rsidR="00A923A5" w:rsidRPr="001E5BB9" w:rsidRDefault="00A923A5" w:rsidP="001E5BB9">
      <w:pPr>
        <w:pStyle w:val="Heading2"/>
        <w:rPr>
          <w:sz w:val="28"/>
          <w:szCs w:val="28"/>
          <w:lang w:val="en-GB"/>
        </w:rPr>
      </w:pPr>
      <w:r>
        <w:t>Stats</w:t>
      </w:r>
    </w:p>
    <w:p w14:paraId="4E53CD03" w14:textId="030AD581" w:rsidR="00BB7050" w:rsidRPr="00BB7050" w:rsidRDefault="00BB7050" w:rsidP="00BB7050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70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Wind gust duration: </w:t>
      </w:r>
      <w:r w:rsidR="00561870">
        <w:rPr>
          <w:rFonts w:asciiTheme="minorHAnsi" w:eastAsiaTheme="minorHAnsi" w:hAnsiTheme="minorHAnsi" w:cstheme="minorBidi"/>
          <w:color w:val="auto"/>
          <w:sz w:val="22"/>
          <w:szCs w:val="22"/>
        </w:rPr>
        <w:t>constantly on</w:t>
      </w:r>
    </w:p>
    <w:p w14:paraId="7FECBF1B" w14:textId="77777777" w:rsidR="00BB7050" w:rsidRPr="00BB7050" w:rsidRDefault="00BB7050" w:rsidP="00BB7050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7050">
        <w:rPr>
          <w:rFonts w:asciiTheme="minorHAnsi" w:eastAsiaTheme="minorHAnsi" w:hAnsiTheme="minorHAnsi" w:cstheme="minorBidi"/>
          <w:color w:val="auto"/>
          <w:sz w:val="22"/>
          <w:szCs w:val="22"/>
        </w:rPr>
        <w:t>Time before extinguishing: 10 seconds of continuous exposure.</w:t>
      </w:r>
    </w:p>
    <w:p w14:paraId="386C78E7" w14:textId="28018553" w:rsidR="00BB7050" w:rsidRDefault="00BB7050" w:rsidP="00BB7050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70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Push-back force: </w:t>
      </w:r>
      <w:r w:rsidR="00957BAD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BB70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block</w:t>
      </w:r>
      <w:r w:rsidR="00957BAD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Pr="00BB70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 second.</w:t>
      </w:r>
    </w:p>
    <w:p w14:paraId="5136E2EC" w14:textId="1422AAA8" w:rsidR="00957BAD" w:rsidRPr="00343C04" w:rsidRDefault="00F938B5" w:rsidP="00957BAD">
      <w:pPr>
        <w:pStyle w:val="ListParagraph"/>
        <w:numPr>
          <w:ilvl w:val="0"/>
          <w:numId w:val="4"/>
        </w:numPr>
      </w:pPr>
      <w:r>
        <w:t>Remove 10 health every 3 seconds that the player is in the wind</w:t>
      </w:r>
    </w:p>
    <w:p w14:paraId="0AECC3AF" w14:textId="1E2AAC4D" w:rsidR="00A923A5" w:rsidRDefault="00A923A5" w:rsidP="00BB7050">
      <w:pPr>
        <w:pStyle w:val="Heading2"/>
      </w:pPr>
      <w:r>
        <w:t>Backstory</w:t>
      </w:r>
    </w:p>
    <w:p w14:paraId="192CD2E6" w14:textId="6D59E8FA" w:rsidR="00A923A5" w:rsidDel="005B459C" w:rsidRDefault="00325B1E" w:rsidP="00325B1E">
      <w:pPr>
        <w:pStyle w:val="Heading2"/>
        <w:rPr>
          <w:del w:id="0" w:author="Victor Vicente Pratas" w:date="2024-03-03T18:16:00Z"/>
        </w:rPr>
      </w:pPr>
      <w:r w:rsidRPr="00325B1E">
        <w:rPr>
          <w:rFonts w:asciiTheme="minorHAnsi" w:eastAsiaTheme="minorHAnsi" w:hAnsiTheme="minorHAnsi" w:cstheme="minorBidi"/>
          <w:color w:val="auto"/>
          <w:sz w:val="22"/>
          <w:szCs w:val="22"/>
        </w:rPr>
        <w:t>These gusts represent the unstable environment of the house, reflecting its dilapidated state and the natural elements encroaching upon it.</w:t>
      </w:r>
      <w:del w:id="1" w:author="Victor Vicente Pratas" w:date="2024-03-03T18:16:00Z">
        <w:r w:rsidR="00A923A5" w:rsidDel="005B459C">
          <w:delText>Respawn of the pickup</w:delText>
        </w:r>
      </w:del>
    </w:p>
    <w:p w14:paraId="67A388E2" w14:textId="77777777" w:rsidR="00A923A5" w:rsidDel="003042D0" w:rsidRDefault="00A923A5" w:rsidP="00325B1E">
      <w:pPr>
        <w:pStyle w:val="Heading2"/>
        <w:rPr>
          <w:del w:id="2" w:author="Victor Vicente Pratas" w:date="2024-03-03T18:19:00Z"/>
        </w:rPr>
      </w:pPr>
      <w:del w:id="3" w:author="Victor Vicente Pratas" w:date="2024-03-03T18:19:00Z">
        <w:r w:rsidDel="003042D0">
          <w:delText>see arc? Drawing</w:delText>
        </w:r>
      </w:del>
    </w:p>
    <w:p w14:paraId="07C7434F" w14:textId="77777777" w:rsidR="00A923A5" w:rsidDel="00B476D0" w:rsidRDefault="00A923A5" w:rsidP="00325B1E">
      <w:pPr>
        <w:pStyle w:val="Heading2"/>
        <w:rPr>
          <w:del w:id="4" w:author="Victor Vicente Pratas" w:date="2024-03-03T18:18:00Z"/>
        </w:rPr>
      </w:pPr>
      <w:del w:id="5" w:author="Victor Vicente Pratas" w:date="2024-03-03T18:18:00Z">
        <w:r w:rsidDel="00B476D0">
          <w:delText>aiming mode* consistent with what already exists</w:delText>
        </w:r>
      </w:del>
    </w:p>
    <w:p w14:paraId="026DF52F" w14:textId="77777777" w:rsidR="00A923A5" w:rsidRPr="00785211" w:rsidRDefault="00A923A5" w:rsidP="00325B1E">
      <w:pPr>
        <w:pStyle w:val="Heading2"/>
      </w:pPr>
      <w:del w:id="6" w:author="Victor Vicente Pratas" w:date="2024-03-03T18:18:00Z">
        <w:r w:rsidDel="006E396A">
          <w:delText>cancel sound?</w:delText>
        </w:r>
      </w:del>
    </w:p>
    <w:p w14:paraId="4F63CA7D" w14:textId="77777777" w:rsidR="00A923A5" w:rsidRDefault="00A923A5" w:rsidP="00A923A5"/>
    <w:p w14:paraId="300A5579" w14:textId="77777777" w:rsidR="00552ADE" w:rsidRDefault="00552ADE"/>
    <w:sectPr w:rsidR="00552ADE" w:rsidSect="00A923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FB055" w14:textId="77777777" w:rsidR="00B71F76" w:rsidRDefault="00B71F76">
      <w:pPr>
        <w:spacing w:after="0" w:line="240" w:lineRule="auto"/>
      </w:pPr>
      <w:r>
        <w:separator/>
      </w:r>
    </w:p>
  </w:endnote>
  <w:endnote w:type="continuationSeparator" w:id="0">
    <w:p w14:paraId="466EDE8F" w14:textId="77777777" w:rsidR="00B71F76" w:rsidRDefault="00B7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84824" w14:textId="77777777" w:rsidR="00B71F76" w:rsidRDefault="00B71F76">
      <w:pPr>
        <w:spacing w:after="0" w:line="240" w:lineRule="auto"/>
      </w:pPr>
      <w:r>
        <w:separator/>
      </w:r>
    </w:p>
  </w:footnote>
  <w:footnote w:type="continuationSeparator" w:id="0">
    <w:p w14:paraId="36335951" w14:textId="77777777" w:rsidR="00B71F76" w:rsidRDefault="00B7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55742" w14:textId="77777777" w:rsidR="00D01988" w:rsidRPr="00B861C0" w:rsidRDefault="0049223C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6F73"/>
    <w:multiLevelType w:val="hybridMultilevel"/>
    <w:tmpl w:val="3D0C58FC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6D4B6D"/>
    <w:multiLevelType w:val="hybridMultilevel"/>
    <w:tmpl w:val="3B9A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E17BF"/>
    <w:multiLevelType w:val="hybridMultilevel"/>
    <w:tmpl w:val="4A6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75EF"/>
    <w:multiLevelType w:val="hybridMultilevel"/>
    <w:tmpl w:val="F0FC9A76"/>
    <w:lvl w:ilvl="0" w:tplc="A6628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4902768">
    <w:abstractNumId w:val="2"/>
  </w:num>
  <w:num w:numId="2" w16cid:durableId="1742293689">
    <w:abstractNumId w:val="3"/>
  </w:num>
  <w:num w:numId="3" w16cid:durableId="347101289">
    <w:abstractNumId w:val="0"/>
  </w:num>
  <w:num w:numId="4" w16cid:durableId="6143613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A5"/>
    <w:rsid w:val="00001AEF"/>
    <w:rsid w:val="000230DE"/>
    <w:rsid w:val="000A3F12"/>
    <w:rsid w:val="001E5BB9"/>
    <w:rsid w:val="00231E27"/>
    <w:rsid w:val="00287B61"/>
    <w:rsid w:val="002C51FC"/>
    <w:rsid w:val="002D0937"/>
    <w:rsid w:val="00306EBE"/>
    <w:rsid w:val="00315AF6"/>
    <w:rsid w:val="00325B1E"/>
    <w:rsid w:val="00343C04"/>
    <w:rsid w:val="004134DB"/>
    <w:rsid w:val="004542F2"/>
    <w:rsid w:val="0049223C"/>
    <w:rsid w:val="00552ADE"/>
    <w:rsid w:val="00561870"/>
    <w:rsid w:val="005D6C9D"/>
    <w:rsid w:val="005E27D0"/>
    <w:rsid w:val="006267A3"/>
    <w:rsid w:val="00635009"/>
    <w:rsid w:val="00863776"/>
    <w:rsid w:val="00886CFF"/>
    <w:rsid w:val="008E2430"/>
    <w:rsid w:val="009409C0"/>
    <w:rsid w:val="00957BAD"/>
    <w:rsid w:val="00A11917"/>
    <w:rsid w:val="00A923A5"/>
    <w:rsid w:val="00B71F76"/>
    <w:rsid w:val="00BB7050"/>
    <w:rsid w:val="00C171BD"/>
    <w:rsid w:val="00C242F9"/>
    <w:rsid w:val="00C32613"/>
    <w:rsid w:val="00C703FF"/>
    <w:rsid w:val="00D01988"/>
    <w:rsid w:val="00E1145F"/>
    <w:rsid w:val="00E43DBD"/>
    <w:rsid w:val="00F73085"/>
    <w:rsid w:val="00F938B5"/>
    <w:rsid w:val="00FC32B8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5AE"/>
  <w15:docId w15:val="{5AF4E3FD-B032-4768-8C95-F8DD03B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A5"/>
  </w:style>
  <w:style w:type="paragraph" w:styleId="Heading1">
    <w:name w:val="heading 1"/>
    <w:basedOn w:val="Normal"/>
    <w:next w:val="Normal"/>
    <w:link w:val="Heading1Char"/>
    <w:uiPriority w:val="9"/>
    <w:qFormat/>
    <w:rsid w:val="00A9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923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A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A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A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A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A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23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A5"/>
  </w:style>
  <w:style w:type="paragraph" w:styleId="NoSpacing">
    <w:name w:val="No Spacing"/>
    <w:uiPriority w:val="1"/>
    <w:qFormat/>
    <w:rsid w:val="00A92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Pratas</dc:creator>
  <cp:keywords/>
  <dc:description/>
  <cp:lastModifiedBy>Victor Vicente Pratas</cp:lastModifiedBy>
  <cp:revision>18</cp:revision>
  <dcterms:created xsi:type="dcterms:W3CDTF">2024-06-28T19:07:00Z</dcterms:created>
  <dcterms:modified xsi:type="dcterms:W3CDTF">2024-07-01T12:37:00Z</dcterms:modified>
</cp:coreProperties>
</file>