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1444C" w14:textId="180C5E29" w:rsidR="00785211" w:rsidRDefault="00785211" w:rsidP="00785211">
      <w:pPr>
        <w:pStyle w:val="Heading1"/>
        <w:jc w:val="center"/>
      </w:pPr>
      <w:r w:rsidRPr="00B861C0">
        <w:t xml:space="preserve">GAMLE4 – Feature doc </w:t>
      </w:r>
      <w:r>
        <w:t>–</w:t>
      </w:r>
      <w:r w:rsidRPr="00B861C0">
        <w:t xml:space="preserve"> </w:t>
      </w:r>
      <w:r w:rsidR="001111F7">
        <w:t>Wood chip</w:t>
      </w:r>
      <w:r>
        <w:t xml:space="preserve"> (stealth map)</w:t>
      </w:r>
    </w:p>
    <w:p w14:paraId="0A5612CC" w14:textId="77777777" w:rsidR="00785211" w:rsidRDefault="00785211" w:rsidP="00785211"/>
    <w:p w14:paraId="231BC0E7" w14:textId="77777777" w:rsidR="00785211" w:rsidRPr="00E1216D" w:rsidRDefault="00785211" w:rsidP="00785211">
      <w:pPr>
        <w:pStyle w:val="Heading2"/>
      </w:pPr>
      <w:r w:rsidRPr="00E1216D">
        <w:t>Why? / Summary</w:t>
      </w:r>
    </w:p>
    <w:p w14:paraId="52B3E9FD" w14:textId="718DBEFF" w:rsidR="002D0C9A" w:rsidRDefault="00F546A8" w:rsidP="00B516AE">
      <w:r>
        <w:t>A</w:t>
      </w:r>
      <w:r w:rsidR="001111F7">
        <w:t xml:space="preserve"> player power that can</w:t>
      </w:r>
      <w:r w:rsidR="00351C8D">
        <w:t xml:space="preserve"> </w:t>
      </w:r>
      <w:r w:rsidR="00EA2DC7">
        <w:t xml:space="preserve">be </w:t>
      </w:r>
      <w:r w:rsidR="00351C8D">
        <w:t xml:space="preserve">thrown </w:t>
      </w:r>
      <w:r w:rsidR="001111F7">
        <w:t>in a controlled radius</w:t>
      </w:r>
      <w:r w:rsidR="00351C8D">
        <w:t xml:space="preserve"> and teleport to it</w:t>
      </w:r>
      <w:r w:rsidR="001111F7">
        <w:t>.</w:t>
      </w:r>
    </w:p>
    <w:p w14:paraId="70AAD0D0" w14:textId="0BE8D018" w:rsidR="00F546A8" w:rsidRDefault="00F546A8" w:rsidP="00F546A8">
      <w:pPr>
        <w:jc w:val="center"/>
      </w:pPr>
      <w:r>
        <w:rPr>
          <w:noProof/>
        </w:rPr>
        <w:drawing>
          <wp:inline distT="0" distB="0" distL="0" distR="0" wp14:anchorId="47E9BFAD" wp14:editId="5D4F7412">
            <wp:extent cx="2612337" cy="1377462"/>
            <wp:effectExtent l="0" t="0" r="0" b="0"/>
            <wp:docPr id="1682840392" name="Picture 2" descr="Wood Chips: Over 219,673 Royalty-Free Licensable Stock Photo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od Chips: Over 219,673 Royalty-Free Licensable Stock Photo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5" b="16146"/>
                    <a:stretch/>
                  </pic:blipFill>
                  <pic:spPr bwMode="auto">
                    <a:xfrm>
                      <a:off x="0" y="0"/>
                      <a:ext cx="2624218" cy="138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A11DC" w14:textId="77777777" w:rsidR="00785211" w:rsidRDefault="00785211" w:rsidP="00785211">
      <w:pPr>
        <w:pStyle w:val="Heading2"/>
      </w:pPr>
      <w:r>
        <w:t>Goals</w:t>
      </w:r>
    </w:p>
    <w:p w14:paraId="7333390A" w14:textId="52520BB1" w:rsidR="002C3C7E" w:rsidRDefault="002C3C7E" w:rsidP="002C3C7E">
      <w:pPr>
        <w:pStyle w:val="ListParagraph"/>
        <w:numPr>
          <w:ilvl w:val="0"/>
          <w:numId w:val="6"/>
        </w:numPr>
      </w:pPr>
      <w:r>
        <w:t>Have a powerup that allows the player to traverse through challenges in the map</w:t>
      </w:r>
      <w:r w:rsidR="0020059A">
        <w:t xml:space="preserve"> in a wise way</w:t>
      </w:r>
    </w:p>
    <w:p w14:paraId="606C4FD8" w14:textId="4AC06AE7" w:rsidR="002C3C7E" w:rsidRDefault="002C3C7E" w:rsidP="002C3C7E">
      <w:pPr>
        <w:pStyle w:val="ListParagraph"/>
        <w:numPr>
          <w:ilvl w:val="0"/>
          <w:numId w:val="6"/>
        </w:numPr>
      </w:pPr>
      <w:r>
        <w:t>Have a powerup that</w:t>
      </w:r>
      <w:r w:rsidR="00F546A8">
        <w:t xml:space="preserve"> has multiple ways and places of being used</w:t>
      </w:r>
    </w:p>
    <w:p w14:paraId="1ACD8C1E" w14:textId="5712E600" w:rsidR="003E5C3C" w:rsidRDefault="003E5C3C" w:rsidP="002C3C7E">
      <w:pPr>
        <w:pStyle w:val="ListParagraph"/>
        <w:numPr>
          <w:ilvl w:val="0"/>
          <w:numId w:val="6"/>
        </w:numPr>
      </w:pPr>
      <w:r>
        <w:t xml:space="preserve">Powerup should be easy </w:t>
      </w:r>
      <w:r w:rsidR="00B33DBA">
        <w:t xml:space="preserve">and intuitive </w:t>
      </w:r>
      <w:r>
        <w:t>to use</w:t>
      </w:r>
    </w:p>
    <w:p w14:paraId="099042FA" w14:textId="0855488F" w:rsidR="00594055" w:rsidRDefault="00434CDB" w:rsidP="002C3C7E">
      <w:pPr>
        <w:pStyle w:val="ListParagraph"/>
        <w:numPr>
          <w:ilvl w:val="0"/>
          <w:numId w:val="6"/>
        </w:numPr>
      </w:pPr>
      <w:r>
        <w:t>Should be used sparingly / strategically</w:t>
      </w:r>
    </w:p>
    <w:p w14:paraId="7020F408" w14:textId="42B77BFD" w:rsidR="00785211" w:rsidRDefault="00785211" w:rsidP="002C3C7E"/>
    <w:p w14:paraId="3B3EC7AD" w14:textId="77777777" w:rsidR="00785211" w:rsidRDefault="00785211" w:rsidP="00785211">
      <w:pPr>
        <w:pStyle w:val="Heading2"/>
      </w:pPr>
      <w:r>
        <w:t>Feature breakdown</w:t>
      </w:r>
    </w:p>
    <w:p w14:paraId="727EF98F" w14:textId="1EF46029" w:rsidR="00785211" w:rsidRDefault="00F546A8" w:rsidP="00785211">
      <w:r>
        <w:t>This feature would be in specific places where the player can pick them up</w:t>
      </w:r>
      <w:r w:rsidR="003E5C3C">
        <w:t>. If the player picks them up, they have a choice of lighting it on fire whenever they wish.</w:t>
      </w:r>
    </w:p>
    <w:p w14:paraId="6E5C5AFD" w14:textId="77777777" w:rsidR="00E72DB8" w:rsidRDefault="003E5C3C" w:rsidP="00785211">
      <w:r>
        <w:t>To light it on fire</w:t>
      </w:r>
      <w:r w:rsidR="00A555B3">
        <w:t xml:space="preserve"> and place</w:t>
      </w:r>
      <w:r w:rsidR="00E72DB8">
        <w:t>,</w:t>
      </w:r>
      <w:r w:rsidR="00A555B3">
        <w:t xml:space="preserve"> choose where it should go</w:t>
      </w:r>
      <w:r w:rsidR="00E72DB8">
        <w:t xml:space="preserve"> when</w:t>
      </w:r>
      <w:r>
        <w:t xml:space="preserve"> a button is pressed.</w:t>
      </w:r>
    </w:p>
    <w:p w14:paraId="6F86F87C" w14:textId="183618A6" w:rsidR="003E5C3C" w:rsidRDefault="003E5C3C" w:rsidP="00785211">
      <w:r>
        <w:t>To throw the lit wood chip</w:t>
      </w:r>
      <w:r w:rsidR="00E72DB8">
        <w:t>,</w:t>
      </w:r>
      <w:r>
        <w:t xml:space="preserve"> the </w:t>
      </w:r>
      <w:r w:rsidR="00E72DB8">
        <w:t xml:space="preserve">same </w:t>
      </w:r>
      <w:r>
        <w:t>button needs to</w:t>
      </w:r>
      <w:r w:rsidR="00E72DB8">
        <w:t xml:space="preserve"> be</w:t>
      </w:r>
      <w:r>
        <w:t xml:space="preserve"> </w:t>
      </w:r>
      <w:r w:rsidR="004425B8">
        <w:t>pressed again</w:t>
      </w:r>
      <w:r>
        <w:t>.</w:t>
      </w:r>
    </w:p>
    <w:p w14:paraId="0864AEC5" w14:textId="412C484A" w:rsidR="003E5C3C" w:rsidRDefault="003E5C3C" w:rsidP="003E5C3C">
      <w:r>
        <w:t>After throwing it, the wood chip is no longer available to throw unless another wood chip is picked up again</w:t>
      </w:r>
      <w:r w:rsidR="0004587E">
        <w:t xml:space="preserve"> (</w:t>
      </w:r>
      <w:r w:rsidR="002545D4">
        <w:t>inventory like item but only one spot for it)</w:t>
      </w:r>
      <w:r>
        <w:t>.</w:t>
      </w:r>
    </w:p>
    <w:p w14:paraId="0D167C8C" w14:textId="1F6E9A44" w:rsidR="00666D31" w:rsidRDefault="00A059CA" w:rsidP="00684B8F">
      <w:r>
        <w:t xml:space="preserve">The player lights a wood chip on fire and becomes that wood chip, but the fire/object they were before </w:t>
      </w:r>
      <w:r w:rsidR="00A5586A">
        <w:t>loses</w:t>
      </w:r>
      <w:r>
        <w:t xml:space="preserve"> the flame after the wood chip is thrown to indicate that the player now is the wood chip. The camera follows the thrown wood chip.</w:t>
      </w:r>
    </w:p>
    <w:p w14:paraId="7304E445" w14:textId="5FE560B5" w:rsidR="00423F0C" w:rsidRDefault="00423F0C">
      <w:r>
        <w:br w:type="page"/>
      </w:r>
    </w:p>
    <w:p w14:paraId="7DBBE01C" w14:textId="77777777" w:rsidR="00C258D8" w:rsidRDefault="00C258D8" w:rsidP="00684B8F"/>
    <w:p w14:paraId="2F4C9823" w14:textId="1A4ED1D9" w:rsidR="003E5C3C" w:rsidRDefault="003E5C3C" w:rsidP="003E5C3C">
      <w:pPr>
        <w:pStyle w:val="NoSpacing"/>
        <w:ind w:firstLine="720"/>
      </w:pPr>
      <w:r>
        <w:rPr>
          <w:rStyle w:val="Heading3Char"/>
        </w:rPr>
        <w:t>Controls</w:t>
      </w:r>
      <w:r w:rsidRPr="00C903B7">
        <w:rPr>
          <w:rStyle w:val="Heading3Char"/>
        </w:rPr>
        <w:t>:</w:t>
      </w:r>
      <w:r>
        <w:t xml:space="preserve"> </w:t>
      </w:r>
    </w:p>
    <w:p w14:paraId="7A1BC150" w14:textId="2D7FBFD8" w:rsidR="003E5C3C" w:rsidRDefault="003E5C3C" w:rsidP="003E5C3C">
      <w:pPr>
        <w:pStyle w:val="NoSpacing"/>
        <w:numPr>
          <w:ilvl w:val="0"/>
          <w:numId w:val="7"/>
        </w:numPr>
      </w:pPr>
      <w:r>
        <w:t>Pressing ‘</w:t>
      </w:r>
      <w:r w:rsidR="0027298B">
        <w:t>G</w:t>
      </w:r>
      <w:r>
        <w:t xml:space="preserve">’ will </w:t>
      </w:r>
      <w:r w:rsidR="0027298B">
        <w:t xml:space="preserve">place </w:t>
      </w:r>
      <w:r>
        <w:t>the wood chip</w:t>
      </w:r>
      <w:r w:rsidR="0027298B">
        <w:t xml:space="preserve"> at the mouse location</w:t>
      </w:r>
    </w:p>
    <w:p w14:paraId="5F83CE96" w14:textId="73AE09E4" w:rsidR="003E5C3C" w:rsidRDefault="003E5C3C" w:rsidP="007D7D05">
      <w:pPr>
        <w:pStyle w:val="NoSpacing"/>
        <w:numPr>
          <w:ilvl w:val="0"/>
          <w:numId w:val="7"/>
        </w:numPr>
      </w:pPr>
      <w:del w:id="0" w:author="Victor Vicente Pratas" w:date="2024-03-03T18:17:00Z">
        <w:r w:rsidDel="00AE10B6">
          <w:delText xml:space="preserve">Releasing </w:delText>
        </w:r>
      </w:del>
      <w:ins w:id="1" w:author="Victor Vicente Pratas" w:date="2024-03-03T18:17:00Z">
        <w:r w:rsidR="00AE10B6">
          <w:t xml:space="preserve">Pressing the </w:t>
        </w:r>
      </w:ins>
      <w:r w:rsidR="007D7D05">
        <w:t>‘G’</w:t>
      </w:r>
      <w:ins w:id="2" w:author="Victor Vicente Pratas" w:date="2024-03-03T18:17:00Z">
        <w:r w:rsidR="00AE10B6">
          <w:t xml:space="preserve"> </w:t>
        </w:r>
      </w:ins>
      <w:r w:rsidR="007D7D05">
        <w:t xml:space="preserve">again </w:t>
      </w:r>
      <w:del w:id="3" w:author="Victor Vicente Pratas" w:date="2024-03-03T18:17:00Z">
        <w:r w:rsidDel="00AE10B6">
          <w:delText xml:space="preserve">‘F’ </w:delText>
        </w:r>
      </w:del>
      <w:r>
        <w:t xml:space="preserve">will throw </w:t>
      </w:r>
      <w:ins w:id="4" w:author="Victor Vicente Pratas" w:date="2024-03-03T18:17:00Z">
        <w:r w:rsidR="00AE10B6">
          <w:t xml:space="preserve">the wood chip </w:t>
        </w:r>
      </w:ins>
      <w:ins w:id="5" w:author="Victor Vicente Pratas" w:date="2024-03-03T18:18:00Z">
        <w:r w:rsidR="00AE10B6">
          <w:t xml:space="preserve">and </w:t>
        </w:r>
      </w:ins>
      <w:r>
        <w:t>start the teleport</w:t>
      </w:r>
    </w:p>
    <w:p w14:paraId="1C80E1CA" w14:textId="77777777" w:rsidR="007D7D05" w:rsidRDefault="007D7D05" w:rsidP="006A1222">
      <w:pPr>
        <w:pStyle w:val="NoSpacing"/>
        <w:ind w:firstLine="720"/>
      </w:pPr>
    </w:p>
    <w:p w14:paraId="2CB82412" w14:textId="7C2B1992" w:rsidR="003E5C3C" w:rsidRDefault="003E5C3C" w:rsidP="006A1222">
      <w:pPr>
        <w:pStyle w:val="NoSpacing"/>
        <w:ind w:firstLine="720"/>
      </w:pPr>
      <w:r>
        <w:rPr>
          <w:rStyle w:val="Heading3Char"/>
        </w:rPr>
        <w:t>Mechanics</w:t>
      </w:r>
      <w:r w:rsidRPr="00C903B7">
        <w:rPr>
          <w:rStyle w:val="Heading3Char"/>
        </w:rPr>
        <w:t>:</w:t>
      </w:r>
      <w:r>
        <w:t xml:space="preserve"> </w:t>
      </w:r>
    </w:p>
    <w:p w14:paraId="0F5D1B54" w14:textId="77777777" w:rsidR="003A3DDF" w:rsidRPr="006A1222" w:rsidRDefault="003A3DDF" w:rsidP="006A1222">
      <w:pPr>
        <w:pStyle w:val="NoSpacing"/>
        <w:ind w:firstLine="720"/>
        <w:rPr>
          <w:rStyle w:val="Heading3Char"/>
          <w:rFonts w:eastAsiaTheme="minorHAnsi" w:cstheme="minorBidi"/>
          <w:color w:val="auto"/>
          <w:sz w:val="22"/>
          <w:szCs w:val="22"/>
        </w:rPr>
      </w:pPr>
    </w:p>
    <w:p w14:paraId="1A5989B6" w14:textId="392E4E3A" w:rsidR="003E5C3C" w:rsidRDefault="003A783A" w:rsidP="003E5C3C">
      <w:pPr>
        <w:pStyle w:val="ListParagraph"/>
        <w:numPr>
          <w:ilvl w:val="0"/>
          <w:numId w:val="7"/>
        </w:numPr>
      </w:pPr>
      <w:r>
        <w:t>When used over allowed walls, the player can surpass walls or land on top of some objects</w:t>
      </w:r>
    </w:p>
    <w:p w14:paraId="6834418F" w14:textId="025C78B4" w:rsidR="003A783A" w:rsidRDefault="003A783A" w:rsidP="003E5C3C">
      <w:pPr>
        <w:pStyle w:val="ListParagraph"/>
        <w:numPr>
          <w:ilvl w:val="0"/>
          <w:numId w:val="7"/>
        </w:numPr>
      </w:pPr>
      <w:r>
        <w:t>When the user throws it in front of an enemy they get seen and killed immediately</w:t>
      </w:r>
    </w:p>
    <w:p w14:paraId="50525A80" w14:textId="64D32539" w:rsidR="003E5C3C" w:rsidRDefault="003A783A" w:rsidP="003A783A">
      <w:pPr>
        <w:pStyle w:val="ListParagraph"/>
        <w:numPr>
          <w:ilvl w:val="0"/>
          <w:numId w:val="7"/>
        </w:numPr>
      </w:pPr>
      <w:r>
        <w:t>Can be used to surpass enemies (jump over</w:t>
      </w:r>
      <w:r w:rsidR="00C154AE">
        <w:t xml:space="preserve"> </w:t>
      </w:r>
      <w:r>
        <w:t>them)</w:t>
      </w:r>
    </w:p>
    <w:p w14:paraId="4A6CF8C4" w14:textId="5EFB1C4C" w:rsidR="00C154AE" w:rsidRDefault="00A0442A" w:rsidP="003A783A">
      <w:pPr>
        <w:pStyle w:val="ListParagraph"/>
        <w:numPr>
          <w:ilvl w:val="0"/>
          <w:numId w:val="7"/>
        </w:numPr>
      </w:pPr>
      <w:r>
        <w:t xml:space="preserve">Can only be used </w:t>
      </w:r>
      <w:r w:rsidR="00F8260B">
        <w:t>if picked up, and you have maximum one of them at all times (like ammo but only one)</w:t>
      </w:r>
    </w:p>
    <w:p w14:paraId="4DA88949" w14:textId="77777777" w:rsidR="00785211" w:rsidRDefault="00785211" w:rsidP="00785211">
      <w:pPr>
        <w:ind w:firstLine="720"/>
        <w:rPr>
          <w:rStyle w:val="Heading3Char"/>
        </w:rPr>
      </w:pPr>
      <w:r w:rsidRPr="00C903B7">
        <w:rPr>
          <w:rStyle w:val="Heading3Char"/>
        </w:rPr>
        <w:t>Art:</w:t>
      </w:r>
    </w:p>
    <w:p w14:paraId="3B3B0169" w14:textId="6B8F3AEA" w:rsidR="003A783A" w:rsidRDefault="003A783A" w:rsidP="003A783A">
      <w:pPr>
        <w:pStyle w:val="ListParagraph"/>
        <w:numPr>
          <w:ilvl w:val="0"/>
          <w:numId w:val="7"/>
        </w:numPr>
      </w:pPr>
      <w:r>
        <w:t>The wood chip should start unlit and when the player wants to throw it, it should catch fire from the player (the player lights the wood chip with themselves)</w:t>
      </w:r>
    </w:p>
    <w:p w14:paraId="11301038" w14:textId="0B9EEB7F" w:rsidR="003A783A" w:rsidRDefault="003A783A" w:rsidP="003A783A">
      <w:pPr>
        <w:pStyle w:val="ListParagraph"/>
        <w:numPr>
          <w:ilvl w:val="0"/>
          <w:numId w:val="7"/>
        </w:numPr>
      </w:pPr>
      <w:r>
        <w:t>You should be able to see the wood chip fall in an arc to the desired teleport point</w:t>
      </w:r>
      <w:ins w:id="6" w:author="Victor Vicente Pratas" w:date="2024-03-03T18:19:00Z">
        <w:r w:rsidR="006E396A">
          <w:t>, it also shows that arc</w:t>
        </w:r>
        <w:r w:rsidR="003042D0">
          <w:t xml:space="preserve"> with a red line that disappears after a second</w:t>
        </w:r>
      </w:ins>
    </w:p>
    <w:p w14:paraId="50014F45" w14:textId="1BC52A00" w:rsidR="003A783A" w:rsidRDefault="003A783A" w:rsidP="003A783A">
      <w:pPr>
        <w:pStyle w:val="ListParagraph"/>
        <w:numPr>
          <w:ilvl w:val="0"/>
          <w:numId w:val="7"/>
        </w:numPr>
      </w:pPr>
      <w:r>
        <w:t>When the lit wood chip lands it should create small spark on the floor/walls (can be throw against tall walls but will ricochet back down)</w:t>
      </w:r>
    </w:p>
    <w:p w14:paraId="5CC5C838" w14:textId="77777777" w:rsidR="00785211" w:rsidRDefault="00785211" w:rsidP="00785211">
      <w:pPr>
        <w:ind w:firstLine="720"/>
        <w:rPr>
          <w:rStyle w:val="Heading3Char"/>
        </w:rPr>
      </w:pPr>
      <w:r w:rsidRPr="00C903B7">
        <w:rPr>
          <w:rStyle w:val="Heading3Char"/>
        </w:rPr>
        <w:t>Sound:</w:t>
      </w:r>
    </w:p>
    <w:p w14:paraId="04E1BDB6" w14:textId="141347D5" w:rsidR="003A783A" w:rsidRDefault="003A783A" w:rsidP="003A783A">
      <w:pPr>
        <w:pStyle w:val="ListParagraph"/>
        <w:numPr>
          <w:ilvl w:val="0"/>
          <w:numId w:val="7"/>
        </w:numPr>
      </w:pPr>
      <w:r>
        <w:t>A sound of the wood chip being lit on fire should be heard</w:t>
      </w:r>
      <w:r w:rsidR="00A059CA">
        <w:t xml:space="preserve"> (whooshing sound)</w:t>
      </w:r>
    </w:p>
    <w:p w14:paraId="00044C88" w14:textId="5070C082" w:rsidR="00785211" w:rsidRDefault="00A059CA" w:rsidP="003A3DDF">
      <w:pPr>
        <w:pStyle w:val="ListParagraph"/>
        <w:numPr>
          <w:ilvl w:val="0"/>
          <w:numId w:val="7"/>
        </w:numPr>
        <w:rPr>
          <w:ins w:id="7" w:author="Victor Vicente Pratas" w:date="2024-03-03T18:18:00Z"/>
        </w:rPr>
      </w:pPr>
      <w:r>
        <w:t>A sound of the wood landing should be heard (fire spark sound)</w:t>
      </w:r>
    </w:p>
    <w:p w14:paraId="3FF8BCB9" w14:textId="77777777" w:rsidR="00785211" w:rsidRDefault="00785211" w:rsidP="00785211">
      <w:pPr>
        <w:pStyle w:val="Heading2"/>
      </w:pPr>
      <w:r>
        <w:t>Stats</w:t>
      </w:r>
    </w:p>
    <w:p w14:paraId="543DE8A2" w14:textId="15FD74D0" w:rsidR="00774FA4" w:rsidRDefault="00774FA4" w:rsidP="00774FA4">
      <w:r>
        <w:t>Distance</w:t>
      </w:r>
      <w:r w:rsidR="007769BD">
        <w:t xml:space="preserve">: </w:t>
      </w:r>
      <w:r>
        <w:t>it can be thrown:</w:t>
      </w:r>
      <w:r w:rsidR="00B8384B">
        <w:t xml:space="preserve"> 5 blocks </w:t>
      </w:r>
      <w:r w:rsidR="00D24A13">
        <w:t>maximum (1 block is 1 meter)</w:t>
      </w:r>
    </w:p>
    <w:p w14:paraId="01B34050" w14:textId="0D2A1F67" w:rsidR="00774FA4" w:rsidRPr="00EA7B31" w:rsidRDefault="005A12FC" w:rsidP="00774FA4">
      <w:pPr>
        <w:rPr>
          <w:strike/>
          <w:color w:val="FF0000"/>
        </w:rPr>
      </w:pPr>
      <w:r w:rsidRPr="00EA7B31">
        <w:rPr>
          <w:strike/>
          <w:color w:val="FF0000"/>
        </w:rPr>
        <w:t>Bounces:</w:t>
      </w:r>
      <w:r w:rsidR="00D24A13" w:rsidRPr="00EA7B31">
        <w:rPr>
          <w:strike/>
          <w:color w:val="FF0000"/>
        </w:rPr>
        <w:t xml:space="preserve"> </w:t>
      </w:r>
      <w:r w:rsidR="00B95492" w:rsidRPr="00EA7B31">
        <w:rPr>
          <w:strike/>
          <w:color w:val="FF0000"/>
        </w:rPr>
        <w:t>The bounce (distance not height) will be halved</w:t>
      </w:r>
      <w:r w:rsidR="00841A3D" w:rsidRPr="00EA7B31">
        <w:rPr>
          <w:strike/>
          <w:color w:val="FF0000"/>
        </w:rPr>
        <w:t>. If thrown 5 blocks</w:t>
      </w:r>
      <w:r w:rsidR="00C8085C" w:rsidRPr="00EA7B31">
        <w:rPr>
          <w:strike/>
          <w:color w:val="FF0000"/>
        </w:rPr>
        <w:t>, will travel 5 blocks towards the wall an</w:t>
      </w:r>
      <w:r w:rsidR="00065C9A" w:rsidRPr="00EA7B31">
        <w:rPr>
          <w:strike/>
          <w:color w:val="FF0000"/>
        </w:rPr>
        <w:t>d</w:t>
      </w:r>
      <w:r w:rsidR="00C8085C" w:rsidRPr="00EA7B31">
        <w:rPr>
          <w:strike/>
          <w:color w:val="FF0000"/>
        </w:rPr>
        <w:t xml:space="preserve"> bounce back 2.5 blocks back.</w:t>
      </w:r>
      <w:r w:rsidR="00B95492" w:rsidRPr="00EA7B31">
        <w:rPr>
          <w:strike/>
          <w:color w:val="FF0000"/>
        </w:rPr>
        <w:t xml:space="preserve"> </w:t>
      </w:r>
    </w:p>
    <w:p w14:paraId="4B016FAC" w14:textId="7F63B06B" w:rsidR="00E24FFC" w:rsidRPr="007A746E" w:rsidRDefault="00E24FFC" w:rsidP="00774FA4">
      <w:pPr>
        <w:rPr>
          <w:ins w:id="8" w:author="Victor Vicente Pratas" w:date="2024-03-03T18:16:00Z"/>
          <w:strike/>
          <w:color w:val="FF0000"/>
        </w:rPr>
      </w:pPr>
      <w:r w:rsidRPr="007A746E">
        <w:rPr>
          <w:strike/>
          <w:color w:val="FF0000"/>
        </w:rPr>
        <w:t xml:space="preserve">In </w:t>
      </w:r>
      <w:proofErr w:type="gramStart"/>
      <w:r w:rsidRPr="007A746E">
        <w:rPr>
          <w:strike/>
          <w:color w:val="FF0000"/>
        </w:rPr>
        <w:t xml:space="preserve">air </w:t>
      </w:r>
      <w:r w:rsidR="007A164B" w:rsidRPr="007A746E">
        <w:rPr>
          <w:strike/>
          <w:color w:val="FF0000"/>
        </w:rPr>
        <w:t>time</w:t>
      </w:r>
      <w:proofErr w:type="gramEnd"/>
      <w:r w:rsidR="007A164B" w:rsidRPr="007A746E">
        <w:rPr>
          <w:strike/>
          <w:color w:val="FF0000"/>
        </w:rPr>
        <w:t>:</w:t>
      </w:r>
      <w:r w:rsidR="00065C9A" w:rsidRPr="007A746E">
        <w:rPr>
          <w:strike/>
          <w:color w:val="FF0000"/>
        </w:rPr>
        <w:t xml:space="preserve"> </w:t>
      </w:r>
      <w:r w:rsidR="00B026FB" w:rsidRPr="007A746E">
        <w:rPr>
          <w:strike/>
          <w:color w:val="FF0000"/>
        </w:rPr>
        <w:t>0.5 second in the air for 1 block of distance. If thrown</w:t>
      </w:r>
      <w:r w:rsidR="00606FCA" w:rsidRPr="007A746E">
        <w:rPr>
          <w:strike/>
          <w:color w:val="FF0000"/>
        </w:rPr>
        <w:t xml:space="preserve"> 5 blocks it will be in the air for 2.5 seconds.</w:t>
      </w:r>
    </w:p>
    <w:p w14:paraId="5D3500CD" w14:textId="4AB86C92" w:rsidR="004716EA" w:rsidRPr="00774FA4" w:rsidRDefault="004716EA" w:rsidP="001C26DA">
      <w:ins w:id="9" w:author="Victor Vicente Pratas" w:date="2024-03-03T18:16:00Z">
        <w:r>
          <w:t>The Wood chip</w:t>
        </w:r>
        <w:r w:rsidR="001C26DA">
          <w:t xml:space="preserve"> respawns after 5 seconds of it being pick</w:t>
        </w:r>
      </w:ins>
      <w:r w:rsidR="002B592D">
        <w:t>ed</w:t>
      </w:r>
      <w:ins w:id="10" w:author="Victor Vicente Pratas" w:date="2024-03-03T18:16:00Z">
        <w:r w:rsidR="001C26DA">
          <w:t xml:space="preserve"> up</w:t>
        </w:r>
        <w:r w:rsidR="005B459C">
          <w:t>.</w:t>
        </w:r>
      </w:ins>
    </w:p>
    <w:p w14:paraId="0C115D1F" w14:textId="77777777" w:rsidR="00785211" w:rsidRDefault="00785211" w:rsidP="00785211">
      <w:pPr>
        <w:pStyle w:val="Heading2"/>
      </w:pPr>
      <w:r>
        <w:t>Backstory</w:t>
      </w:r>
    </w:p>
    <w:p w14:paraId="6FBBFBEE" w14:textId="7153996C" w:rsidR="00785211" w:rsidRPr="00CB6142" w:rsidRDefault="00606FCA" w:rsidP="00785211">
      <w:pPr>
        <w:ind w:firstLine="720"/>
      </w:pPr>
      <w:r>
        <w:t>During the vicious house fire</w:t>
      </w:r>
      <w:r w:rsidR="00260EF5">
        <w:t xml:space="preserve">, </w:t>
      </w:r>
      <w:r w:rsidR="003853DA">
        <w:t>wooden parts of the house fell everywhere</w:t>
      </w:r>
      <w:r w:rsidR="00D57233">
        <w:t xml:space="preserve">. </w:t>
      </w:r>
    </w:p>
    <w:p w14:paraId="19BCDEFC" w14:textId="77777777" w:rsidR="00785211" w:rsidRDefault="00785211" w:rsidP="00785211">
      <w:pPr>
        <w:pStyle w:val="Heading2"/>
      </w:pPr>
      <w:r>
        <w:t>Flags</w:t>
      </w:r>
    </w:p>
    <w:p w14:paraId="44E4C595" w14:textId="6BD2610F" w:rsidR="004A161C" w:rsidDel="005B459C" w:rsidRDefault="00D3694E" w:rsidP="00D3694E">
      <w:pPr>
        <w:pStyle w:val="ListParagraph"/>
        <w:numPr>
          <w:ilvl w:val="0"/>
          <w:numId w:val="7"/>
        </w:numPr>
        <w:rPr>
          <w:del w:id="11" w:author="Victor Vicente Pratas" w:date="2024-03-03T18:16:00Z"/>
        </w:rPr>
      </w:pPr>
      <w:del w:id="12" w:author="Victor Vicente Pratas" w:date="2024-03-03T18:16:00Z">
        <w:r w:rsidDel="005B459C">
          <w:delText>Respawn of the</w:delText>
        </w:r>
        <w:r w:rsidR="001C687E" w:rsidDel="005B459C">
          <w:delText xml:space="preserve"> pickup</w:delText>
        </w:r>
      </w:del>
    </w:p>
    <w:p w14:paraId="5865FF85" w14:textId="29BCB738" w:rsidR="008D66CC" w:rsidDel="003042D0" w:rsidRDefault="008D66CC" w:rsidP="00D3694E">
      <w:pPr>
        <w:pStyle w:val="ListParagraph"/>
        <w:numPr>
          <w:ilvl w:val="0"/>
          <w:numId w:val="7"/>
        </w:numPr>
        <w:rPr>
          <w:del w:id="13" w:author="Victor Vicente Pratas" w:date="2024-03-03T18:19:00Z"/>
        </w:rPr>
      </w:pPr>
      <w:del w:id="14" w:author="Victor Vicente Pratas" w:date="2024-03-03T18:19:00Z">
        <w:r w:rsidDel="003042D0">
          <w:delText>see arc?</w:delText>
        </w:r>
        <w:r w:rsidR="00744BCD" w:rsidDel="003042D0">
          <w:delText xml:space="preserve"> </w:delText>
        </w:r>
        <w:r w:rsidR="007B7347" w:rsidDel="003042D0">
          <w:delText>D</w:delText>
        </w:r>
        <w:r w:rsidR="00744BCD" w:rsidDel="003042D0">
          <w:delText>rawing</w:delText>
        </w:r>
      </w:del>
    </w:p>
    <w:p w14:paraId="03E09089" w14:textId="59614156" w:rsidR="007B7347" w:rsidDel="00B476D0" w:rsidRDefault="007B7347" w:rsidP="00D3694E">
      <w:pPr>
        <w:pStyle w:val="ListParagraph"/>
        <w:numPr>
          <w:ilvl w:val="0"/>
          <w:numId w:val="7"/>
        </w:numPr>
        <w:rPr>
          <w:del w:id="15" w:author="Victor Vicente Pratas" w:date="2024-03-03T18:18:00Z"/>
        </w:rPr>
      </w:pPr>
      <w:del w:id="16" w:author="Victor Vicente Pratas" w:date="2024-03-03T18:18:00Z">
        <w:r w:rsidDel="00B476D0">
          <w:delText>aiming mode* consistent with what already exists</w:delText>
        </w:r>
      </w:del>
    </w:p>
    <w:p w14:paraId="34D65F01" w14:textId="331A1E51" w:rsidR="00B40C34" w:rsidRPr="00785211" w:rsidRDefault="00B40C34" w:rsidP="00D3694E">
      <w:pPr>
        <w:pStyle w:val="ListParagraph"/>
        <w:numPr>
          <w:ilvl w:val="0"/>
          <w:numId w:val="7"/>
        </w:numPr>
      </w:pPr>
      <w:del w:id="17" w:author="Victor Vicente Pratas" w:date="2024-03-03T18:18:00Z">
        <w:r w:rsidDel="006E396A">
          <w:delText>cancel sound?</w:delText>
        </w:r>
      </w:del>
    </w:p>
    <w:sectPr w:rsidR="00B40C34" w:rsidRPr="00785211" w:rsidSect="003234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1DEB5" w14:textId="77777777" w:rsidR="00215947" w:rsidRDefault="00215947">
      <w:pPr>
        <w:spacing w:after="0" w:line="240" w:lineRule="auto"/>
      </w:pPr>
      <w:r>
        <w:separator/>
      </w:r>
    </w:p>
  </w:endnote>
  <w:endnote w:type="continuationSeparator" w:id="0">
    <w:p w14:paraId="472857C1" w14:textId="77777777" w:rsidR="00215947" w:rsidRDefault="0021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D1A4B" w14:textId="77777777" w:rsidR="00215947" w:rsidRDefault="00215947">
      <w:pPr>
        <w:spacing w:after="0" w:line="240" w:lineRule="auto"/>
      </w:pPr>
      <w:r>
        <w:separator/>
      </w:r>
    </w:p>
  </w:footnote>
  <w:footnote w:type="continuationSeparator" w:id="0">
    <w:p w14:paraId="1C065F0C" w14:textId="77777777" w:rsidR="00215947" w:rsidRDefault="0021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6DB1B" w14:textId="77777777" w:rsidR="007A164B" w:rsidRPr="00B861C0" w:rsidRDefault="007A164B">
    <w:pPr>
      <w:pStyle w:val="Header"/>
      <w:rPr>
        <w:lang w:val="fr-CH"/>
      </w:rPr>
    </w:pPr>
    <w:r>
      <w:rPr>
        <w:lang w:val="fr-CH"/>
      </w:rPr>
      <w:t>Victor Vicente</w:t>
    </w:r>
    <w:r>
      <w:rPr>
        <w:lang w:val="fr-CH"/>
      </w:rPr>
      <w:tab/>
    </w:r>
    <w:r>
      <w:rPr>
        <w:lang w:val="fr-CH"/>
      </w:rPr>
      <w:tab/>
      <w:t>GAMLE4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02C93"/>
    <w:multiLevelType w:val="hybridMultilevel"/>
    <w:tmpl w:val="8C728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0E29A6"/>
    <w:multiLevelType w:val="hybridMultilevel"/>
    <w:tmpl w:val="10B68F5A"/>
    <w:lvl w:ilvl="0" w:tplc="51940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7D41"/>
    <w:multiLevelType w:val="hybridMultilevel"/>
    <w:tmpl w:val="049A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E17BF"/>
    <w:multiLevelType w:val="hybridMultilevel"/>
    <w:tmpl w:val="4A6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771F6"/>
    <w:multiLevelType w:val="hybridMultilevel"/>
    <w:tmpl w:val="93CEB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53431"/>
    <w:multiLevelType w:val="hybridMultilevel"/>
    <w:tmpl w:val="1402E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1D75EF"/>
    <w:multiLevelType w:val="hybridMultilevel"/>
    <w:tmpl w:val="F0FC9A76"/>
    <w:lvl w:ilvl="0" w:tplc="A66289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026360">
    <w:abstractNumId w:val="2"/>
  </w:num>
  <w:num w:numId="2" w16cid:durableId="801919469">
    <w:abstractNumId w:val="0"/>
  </w:num>
  <w:num w:numId="3" w16cid:durableId="1048143010">
    <w:abstractNumId w:val="5"/>
  </w:num>
  <w:num w:numId="4" w16cid:durableId="801458933">
    <w:abstractNumId w:val="4"/>
  </w:num>
  <w:num w:numId="5" w16cid:durableId="1644702069">
    <w:abstractNumId w:val="1"/>
  </w:num>
  <w:num w:numId="6" w16cid:durableId="1814902768">
    <w:abstractNumId w:val="3"/>
  </w:num>
  <w:num w:numId="7" w16cid:durableId="174229368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ctor Vicente Pratas">
    <w15:presenceInfo w15:providerId="AD" w15:userId="S::VicVi263@school.lu::c5bc9f85-891a-4b03-9de1-7063f26f7e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11"/>
    <w:rsid w:val="0004587E"/>
    <w:rsid w:val="00065C9A"/>
    <w:rsid w:val="000A3F12"/>
    <w:rsid w:val="001111F7"/>
    <w:rsid w:val="001C26DA"/>
    <w:rsid w:val="001C687E"/>
    <w:rsid w:val="001D2198"/>
    <w:rsid w:val="001E6A61"/>
    <w:rsid w:val="0020059A"/>
    <w:rsid w:val="00215947"/>
    <w:rsid w:val="002545D4"/>
    <w:rsid w:val="00260EF5"/>
    <w:rsid w:val="0027298B"/>
    <w:rsid w:val="002B592D"/>
    <w:rsid w:val="002C3C7E"/>
    <w:rsid w:val="002D0C9A"/>
    <w:rsid w:val="003042D0"/>
    <w:rsid w:val="0032343C"/>
    <w:rsid w:val="00351C8D"/>
    <w:rsid w:val="003853DA"/>
    <w:rsid w:val="003A3DDF"/>
    <w:rsid w:val="003A783A"/>
    <w:rsid w:val="003B5039"/>
    <w:rsid w:val="003E5C3C"/>
    <w:rsid w:val="00423F0C"/>
    <w:rsid w:val="00434CDB"/>
    <w:rsid w:val="004425B8"/>
    <w:rsid w:val="004716EA"/>
    <w:rsid w:val="00492BD4"/>
    <w:rsid w:val="004A161C"/>
    <w:rsid w:val="004B321A"/>
    <w:rsid w:val="00594055"/>
    <w:rsid w:val="005A12FC"/>
    <w:rsid w:val="005B459C"/>
    <w:rsid w:val="005C413D"/>
    <w:rsid w:val="00606FCA"/>
    <w:rsid w:val="00666D31"/>
    <w:rsid w:val="00684B8F"/>
    <w:rsid w:val="006A1222"/>
    <w:rsid w:val="006E396A"/>
    <w:rsid w:val="00716B1F"/>
    <w:rsid w:val="00744BCD"/>
    <w:rsid w:val="00774FA4"/>
    <w:rsid w:val="007769BD"/>
    <w:rsid w:val="00785211"/>
    <w:rsid w:val="007A164B"/>
    <w:rsid w:val="007A746E"/>
    <w:rsid w:val="007B7347"/>
    <w:rsid w:val="007D7D05"/>
    <w:rsid w:val="00841A3D"/>
    <w:rsid w:val="008C3C7C"/>
    <w:rsid w:val="008D66CC"/>
    <w:rsid w:val="0090444D"/>
    <w:rsid w:val="00A0442A"/>
    <w:rsid w:val="00A059CA"/>
    <w:rsid w:val="00A12A05"/>
    <w:rsid w:val="00A555B3"/>
    <w:rsid w:val="00A5586A"/>
    <w:rsid w:val="00AE10B6"/>
    <w:rsid w:val="00B026FB"/>
    <w:rsid w:val="00B03340"/>
    <w:rsid w:val="00B33DBA"/>
    <w:rsid w:val="00B40C34"/>
    <w:rsid w:val="00B476D0"/>
    <w:rsid w:val="00B516AE"/>
    <w:rsid w:val="00B8384B"/>
    <w:rsid w:val="00B95492"/>
    <w:rsid w:val="00C01EF1"/>
    <w:rsid w:val="00C154AE"/>
    <w:rsid w:val="00C258D8"/>
    <w:rsid w:val="00C8085C"/>
    <w:rsid w:val="00C96077"/>
    <w:rsid w:val="00CA0522"/>
    <w:rsid w:val="00D24A13"/>
    <w:rsid w:val="00D3694E"/>
    <w:rsid w:val="00D57233"/>
    <w:rsid w:val="00D955E5"/>
    <w:rsid w:val="00E24FFC"/>
    <w:rsid w:val="00E34032"/>
    <w:rsid w:val="00E6531C"/>
    <w:rsid w:val="00E72DB8"/>
    <w:rsid w:val="00EA2DC7"/>
    <w:rsid w:val="00EA7B31"/>
    <w:rsid w:val="00F546A8"/>
    <w:rsid w:val="00F8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10FF"/>
  <w15:chartTrackingRefBased/>
  <w15:docId w15:val="{AD244216-7B95-4294-AAAC-294C2352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11"/>
  </w:style>
  <w:style w:type="paragraph" w:styleId="Heading1">
    <w:name w:val="heading 1"/>
    <w:basedOn w:val="Normal"/>
    <w:next w:val="Normal"/>
    <w:link w:val="Heading1Char"/>
    <w:uiPriority w:val="9"/>
    <w:qFormat/>
    <w:rsid w:val="00785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5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5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2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11"/>
  </w:style>
  <w:style w:type="paragraph" w:styleId="NoSpacing">
    <w:name w:val="No Spacing"/>
    <w:uiPriority w:val="1"/>
    <w:qFormat/>
    <w:rsid w:val="00785211"/>
    <w:pPr>
      <w:spacing w:after="0" w:line="240" w:lineRule="auto"/>
    </w:pPr>
  </w:style>
  <w:style w:type="paragraph" w:styleId="Revision">
    <w:name w:val="Revision"/>
    <w:hidden/>
    <w:uiPriority w:val="99"/>
    <w:semiHidden/>
    <w:rsid w:val="007852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Vicente Pratas</dc:creator>
  <cp:keywords/>
  <dc:description/>
  <cp:lastModifiedBy>Victor Vicente Pratas</cp:lastModifiedBy>
  <cp:revision>69</cp:revision>
  <dcterms:created xsi:type="dcterms:W3CDTF">2024-02-27T20:46:00Z</dcterms:created>
  <dcterms:modified xsi:type="dcterms:W3CDTF">2024-07-01T12:38:00Z</dcterms:modified>
</cp:coreProperties>
</file>