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D84" w14:textId="3D990784" w:rsidR="004A161C" w:rsidRDefault="00B861C0" w:rsidP="00B861C0">
      <w:pPr>
        <w:pStyle w:val="Heading1"/>
        <w:jc w:val="center"/>
      </w:pPr>
      <w:r w:rsidRPr="00B861C0">
        <w:t xml:space="preserve">GAMLE4 – Feature doc </w:t>
      </w:r>
      <w:r>
        <w:t>–</w:t>
      </w:r>
      <w:r w:rsidRPr="00B861C0">
        <w:t xml:space="preserve"> </w:t>
      </w:r>
      <w:r w:rsidR="007F4DFD">
        <w:t xml:space="preserve">Ash </w:t>
      </w:r>
      <w:r w:rsidRPr="00B861C0">
        <w:t>Enem</w:t>
      </w:r>
      <w:r w:rsidR="007F4DFD">
        <w:t>y</w:t>
      </w:r>
      <w:r w:rsidR="00271386">
        <w:t xml:space="preserve"> (stealth map)</w:t>
      </w:r>
    </w:p>
    <w:p w14:paraId="19CC21BA" w14:textId="77777777" w:rsidR="00B861C0" w:rsidRDefault="00B861C0" w:rsidP="00B861C0"/>
    <w:p w14:paraId="47451F11" w14:textId="24AA5240" w:rsidR="007F4DFD" w:rsidRPr="00E1216D" w:rsidRDefault="00AE38EC" w:rsidP="00AE38EC">
      <w:pPr>
        <w:pStyle w:val="Heading2"/>
      </w:pPr>
      <w:r w:rsidRPr="00E1216D">
        <w:t xml:space="preserve">Why? / </w:t>
      </w:r>
      <w:r w:rsidR="00271386" w:rsidRPr="00E1216D">
        <w:t>Summary</w:t>
      </w:r>
    </w:p>
    <w:p w14:paraId="76A5AD14" w14:textId="4925B87D" w:rsidR="00AE38EC" w:rsidRPr="00E1216D" w:rsidRDefault="00271386" w:rsidP="00FE1B41">
      <w:del w:id="0" w:author="Victor Vicente Pratas" w:date="2024-02-26T20:05:00Z">
        <w:r w:rsidRPr="00E1216D" w:rsidDel="00AB243D">
          <w:delText>This feature is being made to make the traversing of the game interesting and challenging to the player.</w:delText>
        </w:r>
      </w:del>
      <w:ins w:id="1" w:author="Victor Vicente Pratas" w:date="2024-02-26T20:06:00Z">
        <w:r w:rsidR="00C42BFD">
          <w:t xml:space="preserve"> </w:t>
        </w:r>
      </w:ins>
      <w:ins w:id="2" w:author="Victor Vicente Pratas" w:date="2024-02-26T20:07:00Z">
        <w:r w:rsidR="00FE1B41">
          <w:t>Have a main enemy.</w:t>
        </w:r>
      </w:ins>
      <w:r w:rsidRPr="00E1216D">
        <w:t xml:space="preserve"> This is a core feature</w:t>
      </w:r>
      <w:ins w:id="3" w:author="Victor Vicente Pratas" w:date="2024-02-26T20:16:00Z">
        <w:r w:rsidR="00204077">
          <w:t xml:space="preserve"> and enemy of the game</w:t>
        </w:r>
      </w:ins>
      <w:ins w:id="4" w:author="Victor Vicente Pratas" w:date="2024-02-26T20:09:00Z">
        <w:r w:rsidR="004925D6">
          <w:t>.</w:t>
        </w:r>
      </w:ins>
      <w:del w:id="5" w:author="Victor Vicente Pratas" w:date="2024-02-26T20:09:00Z">
        <w:r w:rsidRPr="00E1216D" w:rsidDel="004925D6">
          <w:delText>;</w:delText>
        </w:r>
      </w:del>
      <w:r w:rsidRPr="00E1216D">
        <w:t xml:space="preserve"> </w:t>
      </w:r>
      <w:del w:id="6" w:author="Victor Vicente Pratas" w:date="2024-02-26T20:07:00Z">
        <w:r w:rsidRPr="00E1216D" w:rsidDel="00FE1B41">
          <w:delText>the player must be conscious of their decisions around the Ash enemies.</w:delText>
        </w:r>
      </w:del>
    </w:p>
    <w:p w14:paraId="29B7935C" w14:textId="32FA218F" w:rsidR="004B4B98" w:rsidRDefault="00271386" w:rsidP="003423A2">
      <w:pPr>
        <w:jc w:val="center"/>
      </w:pPr>
      <w:r>
        <w:rPr>
          <w:noProof/>
        </w:rPr>
        <w:drawing>
          <wp:inline distT="0" distB="0" distL="0" distR="0" wp14:anchorId="351F0816" wp14:editId="260C3C46">
            <wp:extent cx="1652953" cy="1652953"/>
            <wp:effectExtent l="0" t="0" r="4445" b="4445"/>
            <wp:docPr id="2003754959" name="Picture 1" descr="an grey ash enemy that is not very smart photorealistic but not very serious but cute, video game character with legs and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grey ash enemy that is not very smart photorealistic but not very serious but cute, video game character with legs and ar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39" cy="165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C2C1" w14:textId="3B7C0672" w:rsidR="00AE38EC" w:rsidRDefault="00AE38EC" w:rsidP="00AE38EC">
      <w:pPr>
        <w:pStyle w:val="Heading2"/>
      </w:pPr>
      <w:r>
        <w:t>Goals</w:t>
      </w:r>
    </w:p>
    <w:p w14:paraId="20D2766F" w14:textId="6317F38F" w:rsidR="00E47F27" w:rsidDel="00224322" w:rsidRDefault="00271386" w:rsidP="00271386">
      <w:pPr>
        <w:pStyle w:val="ListParagraph"/>
        <w:numPr>
          <w:ilvl w:val="0"/>
          <w:numId w:val="1"/>
        </w:numPr>
        <w:rPr>
          <w:del w:id="7" w:author="Victor Vicente Pratas" w:date="2024-02-27T21:09:00Z"/>
        </w:rPr>
      </w:pPr>
      <w:del w:id="8" w:author="Victor Vicente Pratas" w:date="2024-02-26T20:08:00Z">
        <w:r w:rsidDel="00FE1B41">
          <w:delText>Stress out the player</w:delText>
        </w:r>
        <w:r w:rsidR="00E47F27" w:rsidDel="00FE1B41">
          <w:delText>.</w:delText>
        </w:r>
        <w:r w:rsidR="00612D92" w:rsidDel="00FE1B41">
          <w:delText xml:space="preserve"> –</w:delText>
        </w:r>
      </w:del>
      <w:del w:id="9" w:author="Victor Vicente Pratas" w:date="2024-02-27T21:09:00Z">
        <w:r w:rsidR="00612D92" w:rsidDel="00224322">
          <w:delText>give the players a challenge</w:delText>
        </w:r>
      </w:del>
    </w:p>
    <w:p w14:paraId="26A38840" w14:textId="586035E7" w:rsidR="00AE38EC" w:rsidDel="00224322" w:rsidRDefault="00271386" w:rsidP="00271386">
      <w:pPr>
        <w:pStyle w:val="ListParagraph"/>
        <w:numPr>
          <w:ilvl w:val="0"/>
          <w:numId w:val="1"/>
        </w:numPr>
        <w:rPr>
          <w:del w:id="10" w:author="Victor Vicente Pratas" w:date="2024-02-27T21:09:00Z"/>
        </w:rPr>
      </w:pPr>
      <w:del w:id="11" w:author="Victor Vicente Pratas" w:date="2024-02-27T21:09:00Z">
        <w:r w:rsidDel="00224322">
          <w:delText>make them think before acting.</w:delText>
        </w:r>
      </w:del>
    </w:p>
    <w:p w14:paraId="1F2A0CC9" w14:textId="69FA9898" w:rsidR="00271386" w:rsidDel="00224322" w:rsidRDefault="00E47F27" w:rsidP="00271386">
      <w:pPr>
        <w:pStyle w:val="ListParagraph"/>
        <w:numPr>
          <w:ilvl w:val="0"/>
          <w:numId w:val="1"/>
        </w:numPr>
        <w:rPr>
          <w:del w:id="12" w:author="Victor Vicente Pratas" w:date="2024-02-27T21:09:00Z"/>
        </w:rPr>
      </w:pPr>
      <w:del w:id="13" w:author="Victor Vicente Pratas" w:date="2024-02-27T21:09:00Z">
        <w:r w:rsidDel="00224322">
          <w:delText xml:space="preserve">Relatively fast when </w:delText>
        </w:r>
        <w:r w:rsidR="008B686A" w:rsidDel="00224322">
          <w:delText>moving and turning</w:delText>
        </w:r>
        <w:r w:rsidR="009C37FC" w:rsidDel="00224322">
          <w:delText xml:space="preserve"> which </w:delText>
        </w:r>
        <w:r w:rsidR="003423A2" w:rsidDel="00224322">
          <w:delText>doesn’t let the players hesitate</w:delText>
        </w:r>
        <w:r w:rsidR="008B686A" w:rsidDel="00224322">
          <w:delText>.</w:delText>
        </w:r>
      </w:del>
    </w:p>
    <w:p w14:paraId="3B0B1438" w14:textId="33C6D0C5" w:rsidR="00E47F27" w:rsidDel="00D20AC5" w:rsidRDefault="00E47F27" w:rsidP="00271386">
      <w:pPr>
        <w:pStyle w:val="ListParagraph"/>
        <w:numPr>
          <w:ilvl w:val="0"/>
          <w:numId w:val="1"/>
        </w:numPr>
        <w:rPr>
          <w:del w:id="14" w:author="Victor Vicente Pratas" w:date="2024-02-27T21:10:00Z"/>
        </w:rPr>
      </w:pPr>
      <w:del w:id="15" w:author="Victor Vicente Pratas" w:date="2024-02-27T21:10:00Z">
        <w:r w:rsidDel="00D20AC5">
          <w:delText xml:space="preserve">Not much time to escape these </w:delText>
        </w:r>
        <w:r w:rsidR="008B686A" w:rsidDel="00D20AC5">
          <w:delText>enemies.</w:delText>
        </w:r>
      </w:del>
    </w:p>
    <w:p w14:paraId="548AA84F" w14:textId="06917EF4" w:rsidR="00D20AC5" w:rsidRDefault="00D20AC5" w:rsidP="00271386">
      <w:pPr>
        <w:pStyle w:val="ListParagraph"/>
        <w:numPr>
          <w:ilvl w:val="0"/>
          <w:numId w:val="1"/>
        </w:numPr>
        <w:rPr>
          <w:ins w:id="16" w:author="Victor Vicente Pratas" w:date="2024-02-27T21:10:00Z"/>
        </w:rPr>
      </w:pPr>
      <w:ins w:id="17" w:author="Victor Vicente Pratas" w:date="2024-02-27T21:10:00Z">
        <w:r>
          <w:t xml:space="preserve">Should </w:t>
        </w:r>
        <w:r w:rsidR="00C26F6F">
          <w:t>be more of a challenge with multiple enemies (one enemy = easy to escape) (multiple enemies = difficult to escape</w:t>
        </w:r>
      </w:ins>
      <w:ins w:id="18" w:author="Victor Vicente Pratas" w:date="2024-02-27T21:11:00Z">
        <w:r w:rsidR="00C26F6F">
          <w:t>)</w:t>
        </w:r>
      </w:ins>
    </w:p>
    <w:p w14:paraId="26DF7A79" w14:textId="640AA605" w:rsidR="008B686A" w:rsidRDefault="008B686A" w:rsidP="00271386">
      <w:pPr>
        <w:pStyle w:val="ListParagraph"/>
        <w:numPr>
          <w:ilvl w:val="0"/>
          <w:numId w:val="1"/>
        </w:numPr>
      </w:pPr>
      <w:del w:id="19" w:author="Victor Vicente Pratas" w:date="2024-02-27T21:09:00Z">
        <w:r w:rsidDel="000B48F2">
          <w:delText>Should feel like they are patrolling the area.</w:delText>
        </w:r>
      </w:del>
      <w:ins w:id="20" w:author="Victor Vicente Pratas" w:date="2024-02-27T21:09:00Z">
        <w:r w:rsidR="000B48F2">
          <w:t>Patrolling the area</w:t>
        </w:r>
      </w:ins>
    </w:p>
    <w:p w14:paraId="3AB9866D" w14:textId="16E569AC" w:rsidR="008B686A" w:rsidRDefault="008B686A" w:rsidP="00271386">
      <w:pPr>
        <w:pStyle w:val="ListParagraph"/>
        <w:numPr>
          <w:ilvl w:val="0"/>
          <w:numId w:val="1"/>
        </w:numPr>
      </w:pPr>
      <w:del w:id="21" w:author="Victor Vicente Pratas" w:date="2024-02-27T21:12:00Z">
        <w:r w:rsidDel="00310BDB">
          <w:delText>Player gets chased by them if the player gets seen (player can escape and the enemies go back to where they were patrolling)</w:delText>
        </w:r>
      </w:del>
      <w:ins w:id="22" w:author="Victor Vicente Pratas" w:date="2024-02-27T21:12:00Z">
        <w:r w:rsidR="00310BDB">
          <w:t>Chase player when they see the player</w:t>
        </w:r>
      </w:ins>
    </w:p>
    <w:p w14:paraId="157F69AA" w14:textId="36439056" w:rsidR="00FA358C" w:rsidRDefault="00FA358C" w:rsidP="00271386">
      <w:pPr>
        <w:pStyle w:val="ListParagraph"/>
        <w:numPr>
          <w:ilvl w:val="0"/>
          <w:numId w:val="1"/>
        </w:numPr>
      </w:pPr>
      <w:del w:id="23" w:author="Victor Vicente Pratas" w:date="2024-02-27T21:12:00Z">
        <w:r w:rsidDel="00ED16EA">
          <w:delText xml:space="preserve">Being able to distract </w:delText>
        </w:r>
      </w:del>
      <w:ins w:id="24" w:author="Victor Vicente Pratas" w:date="2024-02-27T21:12:00Z">
        <w:r w:rsidR="00ED16EA">
          <w:t>T</w:t>
        </w:r>
      </w:ins>
      <w:del w:id="25" w:author="Victor Vicente Pratas" w:date="2024-02-27T21:12:00Z">
        <w:r w:rsidDel="00ED16EA">
          <w:delText>t</w:delText>
        </w:r>
      </w:del>
      <w:r>
        <w:t xml:space="preserve">his enemy </w:t>
      </w:r>
      <w:ins w:id="26" w:author="Victor Vicente Pratas" w:date="2024-02-27T21:12:00Z">
        <w:r w:rsidR="00ED16EA">
          <w:t xml:space="preserve">can be distracted </w:t>
        </w:r>
      </w:ins>
      <w:ins w:id="27" w:author="Victor Vicente Pratas" w:date="2024-02-26T20:08:00Z">
        <w:r w:rsidR="007C2A0D">
          <w:t xml:space="preserve">with a </w:t>
        </w:r>
      </w:ins>
      <w:del w:id="28" w:author="Victor Vicente Pratas" w:date="2024-02-26T20:08:00Z">
        <w:r w:rsidDel="007C2A0D">
          <w:delText>(</w:delText>
        </w:r>
      </w:del>
      <w:r>
        <w:t>different feature</w:t>
      </w:r>
      <w:del w:id="29" w:author="Victor Vicente Pratas" w:date="2024-02-26T20:08:00Z">
        <w:r w:rsidDel="007C2A0D">
          <w:delText>)</w:delText>
        </w:r>
      </w:del>
    </w:p>
    <w:p w14:paraId="02996BC0" w14:textId="3EBB41F3" w:rsidR="002C7CBD" w:rsidRDefault="002C7CBD">
      <w:r>
        <w:br w:type="page"/>
      </w:r>
    </w:p>
    <w:p w14:paraId="3117B2E6" w14:textId="76C2AB62" w:rsidR="00AE38EC" w:rsidRDefault="00AE38EC" w:rsidP="00AE38EC">
      <w:pPr>
        <w:pStyle w:val="Heading2"/>
      </w:pPr>
      <w:r>
        <w:lastRenderedPageBreak/>
        <w:t>Feature breakdown</w:t>
      </w:r>
    </w:p>
    <w:p w14:paraId="481B650F" w14:textId="77777777" w:rsidR="007A4ABE" w:rsidRDefault="007A4ABE" w:rsidP="007A4ABE"/>
    <w:p w14:paraId="1A3F46E8" w14:textId="77777777" w:rsidR="005819B2" w:rsidRDefault="007A4ABE" w:rsidP="007A4ABE">
      <w:pPr>
        <w:pStyle w:val="NoSpacing"/>
        <w:ind w:firstLine="720"/>
      </w:pPr>
      <w:r w:rsidRPr="00C903B7">
        <w:rPr>
          <w:rStyle w:val="Heading3Char"/>
        </w:rPr>
        <w:t>Tech:</w:t>
      </w:r>
      <w:r>
        <w:t xml:space="preserve"> </w:t>
      </w:r>
    </w:p>
    <w:p w14:paraId="364F5164" w14:textId="05E3FE77" w:rsidR="00E54CA7" w:rsidDel="00350124" w:rsidRDefault="007A4ABE" w:rsidP="009276E4">
      <w:pPr>
        <w:pStyle w:val="NoSpacing"/>
        <w:numPr>
          <w:ilvl w:val="0"/>
          <w:numId w:val="2"/>
        </w:numPr>
        <w:rPr>
          <w:del w:id="30" w:author="Victor Vicente Pratas" w:date="2024-02-26T20:20:00Z"/>
        </w:rPr>
      </w:pPr>
      <w:del w:id="31" w:author="Victor Vicente Pratas" w:date="2024-02-26T20:22:00Z">
        <w:r w:rsidDel="00A31E9F">
          <w:delText>Walking around to and from specific points</w:delText>
        </w:r>
        <w:r w:rsidR="00435CD1" w:rsidDel="00A31E9F">
          <w:delText xml:space="preserve"> – more details</w:delText>
        </w:r>
      </w:del>
    </w:p>
    <w:p w14:paraId="672EF9C7" w14:textId="07833327" w:rsidR="00A31E9F" w:rsidRDefault="00350124" w:rsidP="00350124">
      <w:pPr>
        <w:pStyle w:val="NoSpacing"/>
        <w:numPr>
          <w:ilvl w:val="0"/>
          <w:numId w:val="2"/>
        </w:numPr>
        <w:rPr>
          <w:ins w:id="32" w:author="Victor Vicente Pratas" w:date="2024-02-26T20:21:00Z"/>
        </w:rPr>
      </w:pPr>
      <w:ins w:id="33" w:author="Victor Vicente Pratas" w:date="2024-02-26T20:20:00Z">
        <w:r>
          <w:t>S</w:t>
        </w:r>
      </w:ins>
      <w:ins w:id="34" w:author="Victor Vicente Pratas" w:date="2024-02-26T20:19:00Z">
        <w:r w:rsidR="009276E4">
          <w:t xml:space="preserve">ome Ash </w:t>
        </w:r>
      </w:ins>
      <w:ins w:id="35" w:author="Victor Vicente Pratas" w:date="2024-02-26T20:21:00Z">
        <w:r w:rsidR="00A31E9F">
          <w:t>enemies</w:t>
        </w:r>
      </w:ins>
      <w:ins w:id="36" w:author="Victor Vicente Pratas" w:date="2024-02-26T20:19:00Z">
        <w:r w:rsidR="009276E4">
          <w:t xml:space="preserve"> just stand there and look around</w:t>
        </w:r>
      </w:ins>
      <w:ins w:id="37" w:author="Victor Vicente Pratas" w:date="2024-02-26T20:21:00Z">
        <w:r>
          <w:t xml:space="preserve"> with </w:t>
        </w:r>
      </w:ins>
      <w:ins w:id="38" w:author="Victor Vicente Pratas" w:date="2024-02-26T20:19:00Z">
        <w:r>
          <w:t xml:space="preserve">a </w:t>
        </w:r>
      </w:ins>
      <w:ins w:id="39" w:author="Victor Vicente Pratas" w:date="2024-02-26T20:36:00Z">
        <w:r w:rsidR="009F2600">
          <w:t>behavior</w:t>
        </w:r>
      </w:ins>
      <w:ins w:id="40" w:author="Victor Vicente Pratas" w:date="2024-02-26T20:19:00Z">
        <w:r>
          <w:t xml:space="preserve"> </w:t>
        </w:r>
      </w:ins>
      <w:ins w:id="41" w:author="Victor Vicente Pratas" w:date="2024-02-26T20:21:00Z">
        <w:r w:rsidR="00A31E9F">
          <w:t xml:space="preserve">that </w:t>
        </w:r>
      </w:ins>
      <w:ins w:id="42" w:author="Victor Vicente Pratas" w:date="2024-02-26T20:19:00Z">
        <w:r>
          <w:t xml:space="preserve">is activated if they see the player. </w:t>
        </w:r>
      </w:ins>
    </w:p>
    <w:p w14:paraId="2260A326" w14:textId="08F5AB0E" w:rsidR="009276E4" w:rsidRDefault="00A31E9F">
      <w:pPr>
        <w:pStyle w:val="NoSpacing"/>
        <w:numPr>
          <w:ilvl w:val="0"/>
          <w:numId w:val="2"/>
        </w:numPr>
        <w:pPrChange w:id="43" w:author="Victor Vicente Pratas" w:date="2024-02-26T20:21:00Z">
          <w:pPr>
            <w:pStyle w:val="NoSpacing"/>
          </w:pPr>
        </w:pPrChange>
      </w:pPr>
      <w:ins w:id="44" w:author="Victor Vicente Pratas" w:date="2024-02-26T20:21:00Z">
        <w:r>
          <w:t xml:space="preserve">Some Ash </w:t>
        </w:r>
      </w:ins>
      <w:ins w:id="45" w:author="Victor Vicente Pratas" w:date="2024-02-26T20:19:00Z">
        <w:r w:rsidR="00350124">
          <w:t>enemies that walk on a</w:t>
        </w:r>
      </w:ins>
      <w:ins w:id="46" w:author="Victor Vicente Pratas" w:date="2024-02-26T20:20:00Z">
        <w:r w:rsidR="00350124">
          <w:t xml:space="preserve"> constant path (like checkpoints they have to walk through) here the </w:t>
        </w:r>
      </w:ins>
      <w:ins w:id="47" w:author="Victor Vicente Pratas" w:date="2024-02-26T20:21:00Z">
        <w:r>
          <w:t>behavior</w:t>
        </w:r>
      </w:ins>
      <w:ins w:id="48" w:author="Victor Vicente Pratas" w:date="2024-02-26T20:20:00Z">
        <w:r w:rsidR="00350124">
          <w:t xml:space="preserve"> </w:t>
        </w:r>
      </w:ins>
      <w:ins w:id="49" w:author="Victor Vicente Pratas" w:date="2024-02-26T20:21:00Z">
        <w:r>
          <w:t xml:space="preserve">also </w:t>
        </w:r>
      </w:ins>
      <w:ins w:id="50" w:author="Victor Vicente Pratas" w:date="2024-02-26T20:20:00Z">
        <w:r w:rsidR="00350124">
          <w:t>changes</w:t>
        </w:r>
      </w:ins>
      <w:ins w:id="51" w:author="Victor Vicente Pratas" w:date="2024-02-26T20:21:00Z">
        <w:r>
          <w:t xml:space="preserve"> </w:t>
        </w:r>
      </w:ins>
    </w:p>
    <w:p w14:paraId="691AAF13" w14:textId="450FABC2" w:rsidR="000D5734" w:rsidRDefault="007A4ABE" w:rsidP="000D5734">
      <w:pPr>
        <w:pStyle w:val="NoSpacing"/>
        <w:numPr>
          <w:ilvl w:val="0"/>
          <w:numId w:val="2"/>
        </w:numPr>
      </w:pPr>
      <w:del w:id="52" w:author="Victor Vicente Pratas" w:date="2024-02-26T20:22:00Z">
        <w:r w:rsidDel="000D5734">
          <w:delText>looking around (rotating in place)</w:delText>
        </w:r>
      </w:del>
    </w:p>
    <w:p w14:paraId="172A3E9B" w14:textId="6E8321AA" w:rsidR="00DD38BF" w:rsidRDefault="007A4ABE" w:rsidP="005819B2">
      <w:pPr>
        <w:pStyle w:val="NoSpacing"/>
        <w:numPr>
          <w:ilvl w:val="0"/>
          <w:numId w:val="2"/>
        </w:numPr>
        <w:rPr>
          <w:ins w:id="53" w:author="Victor Vicente Pratas" w:date="2024-02-26T20:23:00Z"/>
        </w:rPr>
      </w:pPr>
      <w:del w:id="54" w:author="Victor Vicente Pratas" w:date="2024-02-26T20:23:00Z">
        <w:r w:rsidDel="001D54A7">
          <w:delText>chase</w:delText>
        </w:r>
        <w:r w:rsidR="00871293" w:rsidDel="001D54A7">
          <w:delText xml:space="preserve"> -</w:delText>
        </w:r>
      </w:del>
      <w:ins w:id="55" w:author="Victor Vicente Pratas" w:date="2024-02-26T20:23:00Z">
        <w:r w:rsidR="001D54A7">
          <w:t>Chase player if the enemy sees them</w:t>
        </w:r>
      </w:ins>
    </w:p>
    <w:p w14:paraId="00AD93E2" w14:textId="67BA48FC" w:rsidR="00D26C94" w:rsidRDefault="00D26C94" w:rsidP="00D26C94">
      <w:pPr>
        <w:pStyle w:val="NoSpacing"/>
        <w:numPr>
          <w:ilvl w:val="1"/>
          <w:numId w:val="2"/>
        </w:numPr>
        <w:rPr>
          <w:ins w:id="56" w:author="Victor Vicente Pratas" w:date="2024-02-26T20:24:00Z"/>
        </w:rPr>
      </w:pPr>
      <w:ins w:id="57" w:author="Victor Vicente Pratas" w:date="2024-02-26T20:23:00Z">
        <w:r>
          <w:t xml:space="preserve">If the Player escapes = the </w:t>
        </w:r>
      </w:ins>
      <w:ins w:id="58" w:author="Victor Vicente Pratas" w:date="2024-02-26T20:24:00Z">
        <w:r>
          <w:t>enemy goes back to their post to patrol</w:t>
        </w:r>
        <w:r w:rsidR="00D30136">
          <w:t xml:space="preserve"> as if nothing happened</w:t>
        </w:r>
      </w:ins>
    </w:p>
    <w:p w14:paraId="29197F04" w14:textId="64A3375D" w:rsidR="00733F94" w:rsidDel="001B2D47" w:rsidRDefault="00733F94">
      <w:pPr>
        <w:pStyle w:val="NoSpacing"/>
        <w:numPr>
          <w:ilvl w:val="1"/>
          <w:numId w:val="2"/>
        </w:numPr>
        <w:rPr>
          <w:del w:id="59" w:author="Victor Vicente Pratas" w:date="2024-02-27T21:25:00Z"/>
        </w:rPr>
        <w:pPrChange w:id="60" w:author="Victor Vicente Pratas" w:date="2024-02-26T20:23:00Z">
          <w:pPr>
            <w:pStyle w:val="NoSpacing"/>
            <w:numPr>
              <w:numId w:val="2"/>
            </w:numPr>
            <w:ind w:left="1440" w:hanging="360"/>
          </w:pPr>
        </w:pPrChange>
      </w:pPr>
      <w:ins w:id="61" w:author="Victor Vicente Pratas" w:date="2024-02-26T20:24:00Z">
        <w:r>
          <w:t>If the Player doesn’t escape = player loses because the Ash enemy killed them</w:t>
        </w:r>
      </w:ins>
    </w:p>
    <w:p w14:paraId="18C38EAE" w14:textId="48E592B3" w:rsidR="00871293" w:rsidRDefault="007A4ABE" w:rsidP="001B2D47">
      <w:pPr>
        <w:pStyle w:val="NoSpacing"/>
        <w:numPr>
          <w:ilvl w:val="1"/>
          <w:numId w:val="2"/>
        </w:numPr>
        <w:pPrChange w:id="62" w:author="Victor Vicente Pratas" w:date="2024-02-27T21:25:00Z">
          <w:pPr>
            <w:pStyle w:val="NoSpacing"/>
            <w:numPr>
              <w:numId w:val="2"/>
            </w:numPr>
            <w:ind w:left="1440" w:hanging="360"/>
          </w:pPr>
        </w:pPrChange>
      </w:pPr>
      <w:del w:id="63" w:author="Victor Vicente Pratas" w:date="2024-02-26T20:24:00Z">
        <w:r w:rsidDel="00733F94">
          <w:delText>kill</w:delText>
        </w:r>
        <w:r w:rsidR="00871293" w:rsidDel="00733F94">
          <w:delText xml:space="preserve"> player</w:delText>
        </w:r>
        <w:r w:rsidDel="00733F94">
          <w:delText xml:space="preserve"> </w:delText>
        </w:r>
      </w:del>
    </w:p>
    <w:p w14:paraId="44858CDF" w14:textId="175339F3" w:rsidR="007A4ABE" w:rsidDel="00202D0A" w:rsidRDefault="007A4ABE" w:rsidP="005819B2">
      <w:pPr>
        <w:pStyle w:val="NoSpacing"/>
        <w:numPr>
          <w:ilvl w:val="0"/>
          <w:numId w:val="2"/>
        </w:numPr>
        <w:rPr>
          <w:del w:id="64" w:author="Victor Vicente Pratas" w:date="2024-02-26T20:24:00Z"/>
        </w:rPr>
      </w:pPr>
      <w:del w:id="65" w:author="Victor Vicente Pratas" w:date="2024-02-26T20:24:00Z">
        <w:r w:rsidDel="00D30136">
          <w:delText>“lose” player</w:delText>
        </w:r>
        <w:r w:rsidR="00D002E1" w:rsidDel="00D30136">
          <w:delText xml:space="preserve"> --escape</w:delText>
        </w:r>
      </w:del>
    </w:p>
    <w:p w14:paraId="64951A9F" w14:textId="4A03D40C" w:rsidR="00202D0A" w:rsidRDefault="00202D0A" w:rsidP="005819B2">
      <w:pPr>
        <w:pStyle w:val="NoSpacing"/>
        <w:numPr>
          <w:ilvl w:val="0"/>
          <w:numId w:val="2"/>
        </w:numPr>
        <w:rPr>
          <w:ins w:id="66" w:author="Victor Vicente Pratas" w:date="2024-02-26T20:36:00Z"/>
        </w:rPr>
      </w:pPr>
      <w:ins w:id="67" w:author="Victor Vicente Pratas" w:date="2024-02-26T20:36:00Z">
        <w:r>
          <w:t>When chasing, the enemies speed is increased</w:t>
        </w:r>
      </w:ins>
    </w:p>
    <w:p w14:paraId="421BDC74" w14:textId="5A39F6EB" w:rsidR="00D30136" w:rsidRDefault="00D30136" w:rsidP="005819B2">
      <w:pPr>
        <w:pStyle w:val="NoSpacing"/>
        <w:numPr>
          <w:ilvl w:val="0"/>
          <w:numId w:val="2"/>
        </w:numPr>
        <w:rPr>
          <w:ins w:id="68" w:author="Victor Vicente Pratas" w:date="2024-02-26T20:27:00Z"/>
        </w:rPr>
      </w:pPr>
      <w:ins w:id="69" w:author="Victor Vicente Pratas" w:date="2024-02-26T20:25:00Z">
        <w:r w:rsidRPr="007D1DD9">
          <w:t>Vision cone</w:t>
        </w:r>
        <w:r w:rsidR="007D1DD9" w:rsidRPr="007D1DD9">
          <w:t>: a cone t</w:t>
        </w:r>
        <w:r w:rsidR="007D1DD9" w:rsidRPr="007D1DD9">
          <w:rPr>
            <w:rPrChange w:id="70" w:author="Victor Vicente Pratas" w:date="2024-02-26T20:25:00Z">
              <w:rPr>
                <w:lang w:val="fr-CH"/>
              </w:rPr>
            </w:rPrChange>
          </w:rPr>
          <w:t xml:space="preserve">hat </w:t>
        </w:r>
        <w:r w:rsidR="007D1DD9">
          <w:t xml:space="preserve">the player can see, if the player walks in this the enemy starts chasing the </w:t>
        </w:r>
      </w:ins>
      <w:ins w:id="71" w:author="Victor Vicente Pratas" w:date="2024-02-26T20:26:00Z">
        <w:r w:rsidR="00B334A9">
          <w:t xml:space="preserve">player. The vision cone is </w:t>
        </w:r>
      </w:ins>
      <w:ins w:id="72" w:author="Victor Vicente Pratas" w:date="2024-02-26T20:28:00Z">
        <w:r w:rsidR="0023796C">
          <w:t>always stuck on the enemy</w:t>
        </w:r>
      </w:ins>
      <w:ins w:id="73" w:author="Victor Vicente Pratas" w:date="2024-02-26T20:26:00Z">
        <w:r w:rsidR="00B334A9">
          <w:t xml:space="preserve"> to indicate where the player </w:t>
        </w:r>
        <w:r w:rsidR="00503A12">
          <w:t>will be seen by the enemy</w:t>
        </w:r>
      </w:ins>
      <w:ins w:id="74" w:author="Victor Vicente Pratas" w:date="2024-02-26T20:27:00Z">
        <w:r w:rsidR="00503A12">
          <w:t>.</w:t>
        </w:r>
      </w:ins>
    </w:p>
    <w:p w14:paraId="475D8445" w14:textId="70661643" w:rsidR="005F32D5" w:rsidRPr="007D1DD9" w:rsidRDefault="0023796C">
      <w:pPr>
        <w:pStyle w:val="NoSpacing"/>
        <w:ind w:left="1440"/>
        <w:rPr>
          <w:ins w:id="75" w:author="Victor Vicente Pratas" w:date="2024-02-26T20:25:00Z"/>
        </w:rPr>
        <w:pPrChange w:id="76" w:author="Victor Vicente Pratas" w:date="2024-02-26T20:31:00Z">
          <w:pPr>
            <w:pStyle w:val="NoSpacing"/>
            <w:numPr>
              <w:numId w:val="2"/>
            </w:numPr>
            <w:ind w:left="1440" w:hanging="360"/>
          </w:pPr>
        </w:pPrChange>
      </w:pPr>
      <w:ins w:id="77" w:author="Victor Vicente Pratas" w:date="2024-02-26T20:28:00Z">
        <w:r>
          <w:t>It gives a small visual and sound alert when the player enters it.</w:t>
        </w:r>
      </w:ins>
    </w:p>
    <w:p w14:paraId="70BD7AD8" w14:textId="77777777" w:rsidR="00544241" w:rsidRDefault="007A4ABE" w:rsidP="007A4ABE">
      <w:pPr>
        <w:ind w:firstLine="720"/>
      </w:pPr>
      <w:r w:rsidRPr="00C903B7">
        <w:rPr>
          <w:rStyle w:val="Heading3Char"/>
        </w:rPr>
        <w:t>Art:</w:t>
      </w:r>
    </w:p>
    <w:p w14:paraId="59B7A055" w14:textId="2F1EBA31" w:rsidR="00544241" w:rsidDel="00BF341B" w:rsidRDefault="007A4ABE" w:rsidP="00544241">
      <w:pPr>
        <w:pStyle w:val="ListParagraph"/>
        <w:numPr>
          <w:ilvl w:val="0"/>
          <w:numId w:val="3"/>
        </w:numPr>
        <w:rPr>
          <w:del w:id="78" w:author="Victor Vicente Pratas" w:date="2024-02-27T21:22:00Z"/>
        </w:rPr>
      </w:pPr>
      <w:r w:rsidRPr="00C903B7">
        <w:t>vision cone</w:t>
      </w:r>
      <w:r w:rsidR="009D2CB9">
        <w:t xml:space="preserve"> </w:t>
      </w:r>
      <w:ins w:id="79" w:author="Victor Vicente Pratas" w:date="2024-02-26T20:32:00Z">
        <w:r w:rsidR="00430DC4">
          <w:t xml:space="preserve">overlay, should be in a </w:t>
        </w:r>
        <w:r w:rsidR="00A241F8">
          <w:t xml:space="preserve">solid </w:t>
        </w:r>
        <w:r w:rsidR="00430DC4">
          <w:t>purple color but still transparent</w:t>
        </w:r>
      </w:ins>
      <w:del w:id="80" w:author="Victor Vicente Pratas" w:date="2024-02-26T20:32:00Z">
        <w:r w:rsidR="009D2CB9" w:rsidDel="00430DC4">
          <w:delText>-more detail</w:delText>
        </w:r>
      </w:del>
    </w:p>
    <w:p w14:paraId="3F3C5FC9" w14:textId="77777777" w:rsidR="00BF341B" w:rsidRDefault="00BF341B" w:rsidP="00B250FF">
      <w:pPr>
        <w:pStyle w:val="ListParagraph"/>
        <w:numPr>
          <w:ilvl w:val="0"/>
          <w:numId w:val="3"/>
        </w:numPr>
        <w:rPr>
          <w:ins w:id="81" w:author="Victor Vicente Pratas" w:date="2024-02-27T21:29:00Z"/>
        </w:rPr>
      </w:pPr>
    </w:p>
    <w:p w14:paraId="511376F5" w14:textId="63B5C242" w:rsidR="00B250FF" w:rsidRDefault="00BF341B" w:rsidP="00544241">
      <w:pPr>
        <w:pStyle w:val="ListParagraph"/>
        <w:numPr>
          <w:ilvl w:val="0"/>
          <w:numId w:val="3"/>
        </w:numPr>
        <w:rPr>
          <w:ins w:id="82" w:author="Victor Vicente Pratas" w:date="2024-02-27T21:23:00Z"/>
        </w:rPr>
      </w:pPr>
      <w:ins w:id="83" w:author="Victor Vicente Pratas" w:date="2024-02-27T21:29:00Z">
        <w:r>
          <w:t xml:space="preserve">The enemy should </w:t>
        </w:r>
        <w:r w:rsidR="00184856">
          <w:t>look similar like the picture above but less cute, with angry eyebrows and a different color of the eyes</w:t>
        </w:r>
      </w:ins>
      <w:ins w:id="84" w:author="Victor Vicente Pratas" w:date="2024-02-27T21:30:00Z">
        <w:r w:rsidR="00DE364F">
          <w:t xml:space="preserve">. Grey body with some light emitting from them like small </w:t>
        </w:r>
        <w:r w:rsidR="00B34918">
          <w:t>constant fire sparks.</w:t>
        </w:r>
      </w:ins>
    </w:p>
    <w:p w14:paraId="09FF76A9" w14:textId="7A10CF6F" w:rsidR="00544241" w:rsidDel="00202D0A" w:rsidRDefault="007A4ABE" w:rsidP="00B250FF">
      <w:pPr>
        <w:pStyle w:val="ListParagraph"/>
        <w:numPr>
          <w:ilvl w:val="0"/>
          <w:numId w:val="3"/>
        </w:numPr>
        <w:rPr>
          <w:del w:id="85" w:author="Victor Vicente Pratas" w:date="2024-02-26T20:32:00Z"/>
        </w:rPr>
      </w:pPr>
      <w:del w:id="86" w:author="Victor Vicente Pratas" w:date="2024-02-26T20:32:00Z">
        <w:r w:rsidDel="00A241F8">
          <w:delText>walking/running animation</w:delText>
        </w:r>
        <w:r w:rsidR="00A74F1C" w:rsidDel="00A241F8">
          <w:delText xml:space="preserve"> -</w:delText>
        </w:r>
      </w:del>
    </w:p>
    <w:p w14:paraId="3E8807C1" w14:textId="251F43C1" w:rsidR="00E459AE" w:rsidRDefault="00B250FF" w:rsidP="00B250FF">
      <w:pPr>
        <w:pStyle w:val="ListParagraph"/>
        <w:numPr>
          <w:ilvl w:val="0"/>
          <w:numId w:val="3"/>
        </w:numPr>
        <w:rPr>
          <w:ins w:id="87" w:author="Victor Vicente Pratas" w:date="2024-02-26T20:35:00Z"/>
        </w:rPr>
      </w:pPr>
      <w:ins w:id="88" w:author="Victor Vicente Pratas" w:date="2024-02-27T21:23:00Z">
        <w:r>
          <w:t>An animation of the enemy rolling from checkpoint to checkpoint (the rolling is fast and kicks up some dust/smoke in the way)</w:t>
        </w:r>
      </w:ins>
      <w:ins w:id="89" w:author="Victor Vicente Pratas" w:date="2024-02-27T21:30:00Z">
        <w:r w:rsidR="00DE364F">
          <w:t xml:space="preserve"> </w:t>
        </w:r>
      </w:ins>
      <w:ins w:id="90" w:author="Victor Vicente Pratas" w:date="2024-02-27T21:23:00Z">
        <w:r>
          <w:t>(Same animation for chasing but they move faster)</w:t>
        </w:r>
      </w:ins>
    </w:p>
    <w:p w14:paraId="527A12EA" w14:textId="0A1E0446" w:rsidR="007A4ABE" w:rsidRDefault="007A4ABE" w:rsidP="00544241">
      <w:pPr>
        <w:pStyle w:val="ListParagraph"/>
        <w:numPr>
          <w:ilvl w:val="0"/>
          <w:numId w:val="3"/>
        </w:numPr>
        <w:rPr>
          <w:ins w:id="91" w:author="Victor Vicente Pratas" w:date="2024-02-26T20:37:00Z"/>
        </w:rPr>
      </w:pPr>
      <w:del w:id="92" w:author="Victor Vicente Pratas" w:date="2024-02-26T20:38:00Z">
        <w:r w:rsidDel="00955080">
          <w:delText>attacking animation</w:delText>
        </w:r>
        <w:r w:rsidR="00A74F1C" w:rsidDel="00955080">
          <w:delText xml:space="preserve"> -? </w:delText>
        </w:r>
        <w:r w:rsidR="00E459AE" w:rsidDel="00955080">
          <w:delText>N</w:delText>
        </w:r>
        <w:r w:rsidR="00A74F1C" w:rsidDel="00955080">
          <w:delText>eeded</w:delText>
        </w:r>
      </w:del>
      <w:ins w:id="93" w:author="Victor Vicente Pratas" w:date="2024-02-26T20:38:00Z">
        <w:r w:rsidR="00955080">
          <w:t xml:space="preserve">No attacking animation needed because the roll </w:t>
        </w:r>
        <w:r w:rsidR="00D44443">
          <w:t xml:space="preserve">works as the attack animation (the enemy chases with the roll and when the attack hits the player, they </w:t>
        </w:r>
      </w:ins>
      <w:ins w:id="94" w:author="Victor Vicente Pratas" w:date="2024-02-26T20:39:00Z">
        <w:r w:rsidR="00D44443">
          <w:t>lose)</w:t>
        </w:r>
      </w:ins>
    </w:p>
    <w:p w14:paraId="7041E582" w14:textId="37B77782" w:rsidR="00E459AE" w:rsidRDefault="00E459AE" w:rsidP="00544241">
      <w:pPr>
        <w:pStyle w:val="ListParagraph"/>
        <w:numPr>
          <w:ilvl w:val="0"/>
          <w:numId w:val="3"/>
        </w:numPr>
      </w:pPr>
      <w:ins w:id="95" w:author="Victor Vicente Pratas" w:date="2024-02-26T20:37:00Z">
        <w:r>
          <w:t>Rotating animation: the enemies are quite fast</w:t>
        </w:r>
        <w:r w:rsidR="00832B15">
          <w:t xml:space="preserve"> while moving but the rotating to the next checkpoint for example is quite slow</w:t>
        </w:r>
      </w:ins>
    </w:p>
    <w:p w14:paraId="4D3DD633" w14:textId="77777777" w:rsidR="004765E9" w:rsidRDefault="007A4ABE" w:rsidP="007A4ABE">
      <w:pPr>
        <w:ind w:firstLine="720"/>
      </w:pPr>
      <w:r w:rsidRPr="00C903B7">
        <w:rPr>
          <w:rStyle w:val="Heading3Char"/>
        </w:rPr>
        <w:t>Sound:</w:t>
      </w:r>
    </w:p>
    <w:p w14:paraId="592C4718" w14:textId="6B514421" w:rsidR="004765E9" w:rsidDel="00F670D1" w:rsidRDefault="007A4ABE" w:rsidP="004765E9">
      <w:pPr>
        <w:pStyle w:val="ListParagraph"/>
        <w:numPr>
          <w:ilvl w:val="0"/>
          <w:numId w:val="4"/>
        </w:numPr>
        <w:rPr>
          <w:del w:id="96" w:author="Victor Vicente Pratas" w:date="2024-02-26T20:39:00Z"/>
        </w:rPr>
      </w:pPr>
      <w:del w:id="97" w:author="Victor Vicente Pratas" w:date="2024-02-26T20:39:00Z">
        <w:r w:rsidDel="006D685F">
          <w:delText>steps sound</w:delText>
        </w:r>
        <w:r w:rsidR="00FE2412" w:rsidDel="006D685F">
          <w:delText xml:space="preserve"> – maybe a bit overwhelming</w:delText>
        </w:r>
      </w:del>
      <w:ins w:id="98" w:author="Victor Vicente Pratas" w:date="2024-02-26T20:39:00Z">
        <w:r w:rsidR="006D685F">
          <w:t>Sound of the enemy starting to roll (</w:t>
        </w:r>
        <w:r w:rsidR="00EC2B79">
          <w:t xml:space="preserve">like a: </w:t>
        </w:r>
      </w:ins>
      <w:ins w:id="99" w:author="Victor Vicente Pratas" w:date="2024-02-26T20:40:00Z">
        <w:r w:rsidR="00587904">
          <w:t>“</w:t>
        </w:r>
      </w:ins>
      <w:ins w:id="100" w:author="Victor Vicente Pratas" w:date="2024-02-26T20:39:00Z">
        <w:r w:rsidR="00EC2B79">
          <w:t>H</w:t>
        </w:r>
      </w:ins>
      <w:ins w:id="101" w:author="Victor Vicente Pratas" w:date="2024-02-26T20:40:00Z">
        <w:r w:rsidR="00587904">
          <w:t>Y</w:t>
        </w:r>
      </w:ins>
      <w:ins w:id="102" w:author="Victor Vicente Pratas" w:date="2024-02-26T20:39:00Z">
        <w:r w:rsidR="00EC2B79">
          <w:t>A</w:t>
        </w:r>
      </w:ins>
      <w:ins w:id="103" w:author="Victor Vicente Pratas" w:date="2024-02-26T20:41:00Z">
        <w:r w:rsidR="008A26C0">
          <w:t>A</w:t>
        </w:r>
      </w:ins>
      <w:ins w:id="104" w:author="Victor Vicente Pratas" w:date="2024-02-26T20:40:00Z">
        <w:r w:rsidR="00587904">
          <w:t>”</w:t>
        </w:r>
      </w:ins>
      <w:ins w:id="105" w:author="Victor Vicente Pratas" w:date="2024-02-26T20:39:00Z">
        <w:r w:rsidR="00EC2B79">
          <w:t xml:space="preserve"> sound </w:t>
        </w:r>
      </w:ins>
      <w:ins w:id="106" w:author="Victor Vicente Pratas" w:date="2024-02-26T20:40:00Z">
        <w:r w:rsidR="00587904">
          <w:t>or grunt)</w:t>
        </w:r>
      </w:ins>
    </w:p>
    <w:p w14:paraId="333CBB6E" w14:textId="77777777" w:rsidR="00F670D1" w:rsidRDefault="00F670D1" w:rsidP="004765E9">
      <w:pPr>
        <w:pStyle w:val="ListParagraph"/>
        <w:numPr>
          <w:ilvl w:val="0"/>
          <w:numId w:val="4"/>
        </w:numPr>
        <w:rPr>
          <w:ins w:id="107" w:author="Victor Vicente Pratas" w:date="2024-02-27T21:18:00Z"/>
        </w:rPr>
      </w:pPr>
    </w:p>
    <w:p w14:paraId="1B6A2E22" w14:textId="1EFC1A42" w:rsidR="004765E9" w:rsidRDefault="00126841" w:rsidP="004765E9">
      <w:pPr>
        <w:pStyle w:val="ListParagraph"/>
        <w:numPr>
          <w:ilvl w:val="0"/>
          <w:numId w:val="4"/>
        </w:numPr>
        <w:rPr>
          <w:ins w:id="108" w:author="Victor Vicente Pratas" w:date="2024-02-27T21:20:00Z"/>
        </w:rPr>
      </w:pPr>
      <w:ins w:id="109" w:author="Victor Vicente Pratas" w:date="2024-02-27T21:18:00Z">
        <w:r>
          <w:t xml:space="preserve">When the </w:t>
        </w:r>
      </w:ins>
      <w:del w:id="110" w:author="Victor Vicente Pratas" w:date="2024-02-27T21:18:00Z">
        <w:r w:rsidR="007A4ABE" w:rsidDel="00126841">
          <w:delText>chasing/agro sound</w:delText>
        </w:r>
        <w:r w:rsidR="007C4016" w:rsidDel="00126841">
          <w:delText xml:space="preserve"> – </w:delText>
        </w:r>
      </w:del>
      <w:ins w:id="111" w:author="Victor Vicente Pratas" w:date="2024-02-27T21:18:00Z">
        <w:r>
          <w:t>p</w:t>
        </w:r>
      </w:ins>
      <w:del w:id="112" w:author="Victor Vicente Pratas" w:date="2024-02-27T21:18:00Z">
        <w:r w:rsidR="007C4016" w:rsidDel="00126841">
          <w:delText>p</w:delText>
        </w:r>
      </w:del>
      <w:r w:rsidR="007C4016">
        <w:t xml:space="preserve">layer </w:t>
      </w:r>
      <w:del w:id="113" w:author="Victor Vicente Pratas" w:date="2024-02-27T21:18:00Z">
        <w:r w:rsidR="007C4016" w:rsidDel="00126841">
          <w:delText xml:space="preserve">being </w:delText>
        </w:r>
      </w:del>
      <w:ins w:id="114" w:author="Victor Vicente Pratas" w:date="2024-02-27T21:18:00Z">
        <w:r>
          <w:t xml:space="preserve">gets </w:t>
        </w:r>
      </w:ins>
      <w:del w:id="115" w:author="Victor Vicente Pratas" w:date="2024-02-27T21:18:00Z">
        <w:r w:rsidR="007C4016" w:rsidDel="00126841">
          <w:delText>noticed</w:delText>
        </w:r>
      </w:del>
      <w:ins w:id="116" w:author="Victor Vicente Pratas" w:date="2024-02-27T21:18:00Z">
        <w:r>
          <w:t xml:space="preserve">noticed, </w:t>
        </w:r>
        <w:r w:rsidR="00555801">
          <w:t>a small sound indicat</w:t>
        </w:r>
      </w:ins>
      <w:ins w:id="117" w:author="Victor Vicente Pratas" w:date="2024-02-27T21:19:00Z">
        <w:r w:rsidR="00555801">
          <w:t>ion is played like: “</w:t>
        </w:r>
      </w:ins>
      <w:ins w:id="118" w:author="Victor Vicente Pratas" w:date="2024-02-27T21:20:00Z">
        <w:r w:rsidR="00FE66CE">
          <w:t>Hey! What is that</w:t>
        </w:r>
      </w:ins>
      <w:ins w:id="119" w:author="Victor Vicente Pratas" w:date="2024-02-27T21:19:00Z">
        <w:r w:rsidR="00555801">
          <w:t>?”</w:t>
        </w:r>
      </w:ins>
      <w:del w:id="120" w:author="Victor Vicente Pratas" w:date="2024-02-27T21:18:00Z">
        <w:r w:rsidR="00E10271" w:rsidDel="00126841">
          <w:delText xml:space="preserve"> </w:delText>
        </w:r>
      </w:del>
      <w:del w:id="121" w:author="Victor Vicente Pratas" w:date="2024-02-27T21:19:00Z">
        <w:r w:rsidR="00E10271" w:rsidDel="00555801">
          <w:delText>–</w:delText>
        </w:r>
      </w:del>
      <w:r w:rsidR="00E10271">
        <w:t xml:space="preserve"> </w:t>
      </w:r>
      <w:del w:id="122" w:author="Victor Vicente Pratas" w:date="2024-02-27T21:19:00Z">
        <w:r w:rsidR="00E10271" w:rsidDel="00555801">
          <w:delText>more detail</w:delText>
        </w:r>
      </w:del>
    </w:p>
    <w:p w14:paraId="3D1A274A" w14:textId="7773BA27" w:rsidR="00FE66CE" w:rsidRDefault="00FE66CE" w:rsidP="004765E9">
      <w:pPr>
        <w:pStyle w:val="ListParagraph"/>
        <w:numPr>
          <w:ilvl w:val="0"/>
          <w:numId w:val="4"/>
        </w:numPr>
      </w:pPr>
      <w:ins w:id="123" w:author="Victor Vicente Pratas" w:date="2024-02-27T21:20:00Z">
        <w:r>
          <w:t xml:space="preserve">If the </w:t>
        </w:r>
        <w:r w:rsidR="00F125C5">
          <w:t>player</w:t>
        </w:r>
        <w:r>
          <w:t xml:space="preserve"> then </w:t>
        </w:r>
        <w:r w:rsidR="00F125C5">
          <w:t xml:space="preserve">escapes the enemy, </w:t>
        </w:r>
      </w:ins>
      <w:ins w:id="124" w:author="Victor Vicente Pratas" w:date="2024-02-27T21:21:00Z">
        <w:r w:rsidR="00F125C5">
          <w:t>the enemy says something like: “</w:t>
        </w:r>
        <w:r w:rsidR="00EB2356">
          <w:t xml:space="preserve">Huh, </w:t>
        </w:r>
      </w:ins>
      <w:ins w:id="125" w:author="Victor Vicente Pratas" w:date="2024-02-27T21:39:00Z">
        <w:r w:rsidR="0076595F">
          <w:t>Becky</w:t>
        </w:r>
      </w:ins>
      <w:ins w:id="126" w:author="Victor Vicente Pratas" w:date="2024-02-27T21:21:00Z">
        <w:r w:rsidR="00EB2356">
          <w:t xml:space="preserve"> was right, I should get my eyes checked” to indicate that the player is now safe again</w:t>
        </w:r>
      </w:ins>
    </w:p>
    <w:p w14:paraId="60C1BA84" w14:textId="760E6642" w:rsidR="007A4ABE" w:rsidRDefault="007A4ABE" w:rsidP="004765E9">
      <w:pPr>
        <w:pStyle w:val="ListParagraph"/>
        <w:numPr>
          <w:ilvl w:val="0"/>
          <w:numId w:val="4"/>
        </w:numPr>
      </w:pPr>
      <w:r>
        <w:t>maybe some basic dialogue between ash enemies</w:t>
      </w:r>
      <w:r w:rsidR="00CA43B4">
        <w:t xml:space="preserve"> (maybe something funny</w:t>
      </w:r>
      <w:r w:rsidR="00BE1E59">
        <w:t>)</w:t>
      </w:r>
    </w:p>
    <w:p w14:paraId="51F6C9BB" w14:textId="71058BE9" w:rsidR="004765E9" w:rsidRDefault="004765E9" w:rsidP="004765E9">
      <w:pPr>
        <w:pStyle w:val="ListParagraph"/>
        <w:ind w:left="1440"/>
      </w:pPr>
      <w:r>
        <w:t>Example: “</w:t>
      </w:r>
      <w:r w:rsidR="000E71E9">
        <w:t xml:space="preserve">And then </w:t>
      </w:r>
      <w:del w:id="127" w:author="Victor Vicente Pratas" w:date="2024-02-27T21:39:00Z">
        <w:r w:rsidR="000E71E9" w:rsidDel="0076595F">
          <w:delText>becky</w:delText>
        </w:r>
      </w:del>
      <w:ins w:id="128" w:author="Victor Vicente Pratas" w:date="2024-02-27T21:39:00Z">
        <w:r w:rsidR="0076595F">
          <w:t>Becky</w:t>
        </w:r>
      </w:ins>
      <w:r w:rsidR="000E71E9">
        <w:t xml:space="preserve"> told me: I don’t love you because </w:t>
      </w:r>
      <w:r w:rsidR="00CA43B4">
        <w:t>you only worry about fires running around and escaping</w:t>
      </w:r>
      <w:r w:rsidR="000C51CB">
        <w:t>, I want a divorce!”</w:t>
      </w:r>
    </w:p>
    <w:p w14:paraId="3D578B34" w14:textId="77777777" w:rsidR="005F32D5" w:rsidRDefault="005F32D5">
      <w:pPr>
        <w:rPr>
          <w:ins w:id="129" w:author="Victor Vicente Pratas" w:date="2024-02-26T20:31:00Z"/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ins w:id="130" w:author="Victor Vicente Pratas" w:date="2024-02-26T20:31:00Z">
        <w:r>
          <w:br w:type="page"/>
        </w:r>
      </w:ins>
    </w:p>
    <w:p w14:paraId="162FD831" w14:textId="0486AAEA" w:rsidR="007A4ABE" w:rsidRDefault="0007607A" w:rsidP="0007607A">
      <w:pPr>
        <w:pStyle w:val="Heading2"/>
      </w:pPr>
      <w:r>
        <w:lastRenderedPageBreak/>
        <w:t>Stats</w:t>
      </w:r>
    </w:p>
    <w:p w14:paraId="1A73C841" w14:textId="797D8C5C" w:rsidR="0007607A" w:rsidRDefault="0007607A" w:rsidP="0007607A">
      <w:pPr>
        <w:ind w:firstLine="720"/>
      </w:pPr>
      <w:del w:id="131" w:author="Victor Vicente Pratas" w:date="2024-02-27T21:25:00Z">
        <w:r w:rsidRPr="007C0AB6" w:rsidDel="00A61ADE">
          <w:rPr>
            <w:b/>
            <w:bCs/>
          </w:rPr>
          <w:delText xml:space="preserve">Walking </w:delText>
        </w:r>
      </w:del>
      <w:ins w:id="132" w:author="Victor Vicente Pratas" w:date="2024-02-27T21:25:00Z">
        <w:r w:rsidR="00A61ADE">
          <w:rPr>
            <w:b/>
            <w:bCs/>
          </w:rPr>
          <w:t>Patrolling</w:t>
        </w:r>
        <w:r w:rsidR="00A61ADE" w:rsidRPr="007C0AB6">
          <w:rPr>
            <w:b/>
            <w:bCs/>
          </w:rPr>
          <w:t xml:space="preserve"> </w:t>
        </w:r>
      </w:ins>
      <w:r w:rsidRPr="007C0AB6">
        <w:rPr>
          <w:b/>
          <w:bCs/>
        </w:rPr>
        <w:t>speed:</w:t>
      </w:r>
      <w:r w:rsidR="00730D2D">
        <w:t xml:space="preserve"> </w:t>
      </w:r>
      <w:r w:rsidR="008C469F">
        <w:t xml:space="preserve">1 block in 2 seconds (one block is </w:t>
      </w:r>
      <w:r w:rsidR="007C0AB6">
        <w:t>like</w:t>
      </w:r>
      <w:r w:rsidR="008C469F">
        <w:t xml:space="preserve"> one </w:t>
      </w:r>
      <w:r w:rsidR="007C0AB6">
        <w:t>meter but consider that everything is downscaled)</w:t>
      </w:r>
      <w:r w:rsidR="003935B4">
        <w:t xml:space="preserve"> (patrolling)</w:t>
      </w:r>
    </w:p>
    <w:p w14:paraId="5FBE6BD5" w14:textId="417AC49F" w:rsidR="0007607A" w:rsidRDefault="0007607A" w:rsidP="002D1FEE">
      <w:pPr>
        <w:ind w:firstLine="720"/>
        <w:rPr>
          <w:ins w:id="133" w:author="Victor Vicente Pratas" w:date="2024-02-27T20:39:00Z"/>
        </w:rPr>
      </w:pPr>
      <w:del w:id="134" w:author="Victor Vicente Pratas" w:date="2024-02-27T21:25:00Z">
        <w:r w:rsidRPr="007C0AB6" w:rsidDel="00A61ADE">
          <w:rPr>
            <w:b/>
            <w:bCs/>
          </w:rPr>
          <w:delText xml:space="preserve">Running </w:delText>
        </w:r>
      </w:del>
      <w:ins w:id="135" w:author="Victor Vicente Pratas" w:date="2024-02-27T21:25:00Z">
        <w:r w:rsidR="00A61ADE">
          <w:rPr>
            <w:b/>
            <w:bCs/>
          </w:rPr>
          <w:t>Chasing</w:t>
        </w:r>
        <w:r w:rsidR="00A61ADE" w:rsidRPr="007C0AB6">
          <w:rPr>
            <w:b/>
            <w:bCs/>
          </w:rPr>
          <w:t xml:space="preserve"> </w:t>
        </w:r>
      </w:ins>
      <w:r w:rsidRPr="007C0AB6">
        <w:rPr>
          <w:b/>
          <w:bCs/>
        </w:rPr>
        <w:t>Speed:</w:t>
      </w:r>
      <w:r w:rsidR="007C0AB6" w:rsidRPr="007C0AB6">
        <w:rPr>
          <w:b/>
          <w:bCs/>
        </w:rPr>
        <w:t xml:space="preserve"> </w:t>
      </w:r>
      <w:r w:rsidR="003935B4" w:rsidRPr="003935B4">
        <w:t>1 block of distance</w:t>
      </w:r>
      <w:r w:rsidR="003935B4">
        <w:t xml:space="preserve"> in 1 seconds (chasing)</w:t>
      </w:r>
    </w:p>
    <w:p w14:paraId="776ACC55" w14:textId="72D0CB2E" w:rsidR="00650972" w:rsidRPr="002D1FEE" w:rsidRDefault="00784E7B" w:rsidP="00650972">
      <w:pPr>
        <w:ind w:firstLine="720"/>
        <w:jc w:val="center"/>
        <w:rPr>
          <w:b/>
          <w:bCs/>
        </w:rPr>
        <w:pPrChange w:id="136" w:author="Victor Vicente Pratas" w:date="2024-02-27T20:39:00Z">
          <w:pPr>
            <w:ind w:firstLine="720"/>
          </w:pPr>
        </w:pPrChange>
      </w:pPr>
      <w:ins w:id="137" w:author="Victor Vicente Pratas" w:date="2024-02-27T21:13:00Z">
        <w:r w:rsidRPr="00784E7B">
          <w:rPr>
            <w:b/>
            <w:bCs/>
          </w:rPr>
          <w:drawing>
            <wp:inline distT="0" distB="0" distL="0" distR="0" wp14:anchorId="4F0F8B1D" wp14:editId="031E7F5A">
              <wp:extent cx="3926836" cy="2341418"/>
              <wp:effectExtent l="0" t="0" r="0" b="1905"/>
              <wp:docPr id="182705908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7059088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5017" cy="23462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97B180" w14:textId="4C42B7E7" w:rsidR="0007607A" w:rsidRPr="007C0AB6" w:rsidRDefault="0007607A" w:rsidP="002D1FEE">
      <w:pPr>
        <w:ind w:firstLine="720"/>
        <w:rPr>
          <w:b/>
          <w:bCs/>
        </w:rPr>
      </w:pPr>
      <w:r w:rsidRPr="007C0AB6">
        <w:rPr>
          <w:b/>
          <w:bCs/>
        </w:rPr>
        <w:t>Time to kill:</w:t>
      </w:r>
      <w:r w:rsidR="002D1FEE">
        <w:rPr>
          <w:b/>
          <w:bCs/>
        </w:rPr>
        <w:t xml:space="preserve"> </w:t>
      </w:r>
      <w:ins w:id="138" w:author="Victor Vicente Pratas" w:date="2024-02-27T21:26:00Z">
        <w:r w:rsidR="00F3522D">
          <w:t>2</w:t>
        </w:r>
      </w:ins>
      <w:del w:id="139" w:author="Victor Vicente Pratas" w:date="2024-02-27T21:26:00Z">
        <w:r w:rsidR="002D1FEE" w:rsidDel="00F3522D">
          <w:delText>0.5</w:delText>
        </w:r>
      </w:del>
      <w:r w:rsidR="002D1FEE">
        <w:t xml:space="preserve"> seconds (if the player stays in the sight cone for </w:t>
      </w:r>
      <w:r w:rsidR="00363203">
        <w:t>longer,</w:t>
      </w:r>
      <w:r w:rsidR="002D1FEE">
        <w:t xml:space="preserve"> they die/lose)</w:t>
      </w:r>
      <w:r w:rsidR="00605A48">
        <w:t xml:space="preserve"> </w:t>
      </w:r>
      <w:del w:id="140" w:author="Victor Vicente Pratas" w:date="2024-02-27T21:26:00Z">
        <w:r w:rsidR="00605A48" w:rsidDel="00F3522D">
          <w:delText>-may be to fast</w:delText>
        </w:r>
      </w:del>
      <w:ins w:id="141" w:author="Victor Vicente Pratas" w:date="2024-02-27T21:26:00Z">
        <w:r w:rsidR="00F3522D">
          <w:t xml:space="preserve">The player can stay </w:t>
        </w:r>
        <w:r w:rsidR="00BD6C29">
          <w:t xml:space="preserve">in the cone for 2 seconds, at exactly 2 seconds the Ash enemy rolls towards him and </w:t>
        </w:r>
      </w:ins>
      <w:ins w:id="142" w:author="Victor Vicente Pratas" w:date="2024-02-27T21:27:00Z">
        <w:r w:rsidR="00BD6C29">
          <w:t>kills the player</w:t>
        </w:r>
      </w:ins>
    </w:p>
    <w:p w14:paraId="63A97947" w14:textId="6BD5873F" w:rsidR="0007607A" w:rsidRDefault="0007607A" w:rsidP="0007607A">
      <w:pPr>
        <w:ind w:firstLine="720"/>
      </w:pPr>
      <w:del w:id="143" w:author="Victor Vicente Pratas" w:date="2024-02-27T20:21:00Z">
        <w:r w:rsidRPr="007C0AB6" w:rsidDel="00F531BD">
          <w:rPr>
            <w:b/>
            <w:bCs/>
          </w:rPr>
          <w:delText>Damage</w:delText>
        </w:r>
      </w:del>
      <w:ins w:id="144" w:author="Victor Vicente Pratas" w:date="2024-02-27T20:21:00Z">
        <w:r w:rsidR="00F531BD">
          <w:rPr>
            <w:b/>
            <w:bCs/>
          </w:rPr>
          <w:t>Losing</w:t>
        </w:r>
      </w:ins>
      <w:r w:rsidRPr="007C0AB6">
        <w:rPr>
          <w:b/>
          <w:bCs/>
        </w:rPr>
        <w:t>:</w:t>
      </w:r>
      <w:r w:rsidR="002D1FEE">
        <w:rPr>
          <w:b/>
          <w:bCs/>
        </w:rPr>
        <w:t xml:space="preserve"> </w:t>
      </w:r>
      <w:del w:id="145" w:author="Victor Vicente Pratas" w:date="2024-02-27T20:22:00Z">
        <w:r w:rsidR="002D1FEE" w:rsidRPr="002D1FEE" w:rsidDel="002D2592">
          <w:delText>The</w:delText>
        </w:r>
        <w:r w:rsidR="002D1FEE" w:rsidDel="002D2592">
          <w:delText xml:space="preserve"> damage they </w:delText>
        </w:r>
        <w:r w:rsidR="00363203" w:rsidDel="002D2592">
          <w:delText>cause</w:delText>
        </w:r>
        <w:r w:rsidR="002D1FEE" w:rsidDel="002D2592">
          <w:delText xml:space="preserve"> is 100% so if the player gets caught </w:delText>
        </w:r>
        <w:r w:rsidR="00363203" w:rsidDel="002D2592">
          <w:delText>and doesn’t leave the cone in time they always die.</w:delText>
        </w:r>
      </w:del>
      <w:ins w:id="146" w:author="Victor Vicente Pratas" w:date="2024-02-27T20:22:00Z">
        <w:r w:rsidR="002D2592">
          <w:t>Once the enemy hits the player, the player loses</w:t>
        </w:r>
      </w:ins>
    </w:p>
    <w:p w14:paraId="702862BD" w14:textId="52791CC4" w:rsidR="00DD38BF" w:rsidRDefault="00DD38BF" w:rsidP="0007607A">
      <w:pPr>
        <w:ind w:firstLine="720"/>
        <w:rPr>
          <w:ins w:id="147" w:author="Victor Vicente Pratas" w:date="2024-02-27T21:27:00Z"/>
        </w:rPr>
      </w:pPr>
      <w:r w:rsidRPr="00F13E86">
        <w:rPr>
          <w:b/>
          <w:bCs/>
        </w:rPr>
        <w:t>Rotation speed:</w:t>
      </w:r>
      <w:r>
        <w:t xml:space="preserve"> rotate </w:t>
      </w:r>
      <w:ins w:id="148" w:author="Victor Vicente Pratas" w:date="2024-02-27T21:16:00Z">
        <w:r w:rsidR="00F41457">
          <w:t>90</w:t>
        </w:r>
      </w:ins>
      <w:del w:id="149" w:author="Victor Vicente Pratas" w:date="2024-02-27T21:16:00Z">
        <w:r w:rsidDel="00F41457">
          <w:delText>45</w:delText>
        </w:r>
      </w:del>
      <w:r>
        <w:t>degrees in 2</w:t>
      </w:r>
      <w:r w:rsidR="00DF142C">
        <w:t xml:space="preserve">seconds while patrolling (this means that they slowly </w:t>
      </w:r>
      <w:r w:rsidR="00F13E86">
        <w:t>rotate to their next destination point)</w:t>
      </w:r>
    </w:p>
    <w:p w14:paraId="0ADC3935" w14:textId="724194A7" w:rsidR="004014B0" w:rsidRDefault="00EE1CFF" w:rsidP="0007607A">
      <w:pPr>
        <w:ind w:firstLine="720"/>
        <w:rPr>
          <w:ins w:id="150" w:author="Victor Vicente Pratas" w:date="2024-02-26T20:31:00Z"/>
        </w:rPr>
      </w:pPr>
      <w:ins w:id="151" w:author="Victor Vicente Pratas" w:date="2024-02-27T21:27:00Z">
        <w:r>
          <w:t xml:space="preserve">If the </w:t>
        </w:r>
      </w:ins>
      <w:ins w:id="152" w:author="Victor Vicente Pratas" w:date="2024-02-27T21:28:00Z">
        <w:r>
          <w:t>enemy</w:t>
        </w:r>
      </w:ins>
      <w:ins w:id="153" w:author="Victor Vicente Pratas" w:date="2024-02-27T21:27:00Z">
        <w:r>
          <w:t xml:space="preserve"> is chasing</w:t>
        </w:r>
      </w:ins>
      <w:ins w:id="154" w:author="Victor Vicente Pratas" w:date="2024-02-27T21:28:00Z">
        <w:r>
          <w:t xml:space="preserve"> the player</w:t>
        </w:r>
        <w:r w:rsidR="00796978">
          <w:t>,</w:t>
        </w:r>
        <w:r>
          <w:t xml:space="preserve"> the rotation is instant because the player can no longer escape</w:t>
        </w:r>
      </w:ins>
    </w:p>
    <w:p w14:paraId="2CE8512A" w14:textId="0765A873" w:rsidR="00244988" w:rsidRDefault="005F32D5" w:rsidP="00A929FE">
      <w:pPr>
        <w:ind w:firstLine="720"/>
        <w:rPr>
          <w:ins w:id="155" w:author="Victor Vicente Pratas" w:date="2024-02-27T21:33:00Z"/>
        </w:rPr>
      </w:pPr>
      <w:ins w:id="156" w:author="Victor Vicente Pratas" w:date="2024-02-26T20:31:00Z">
        <w:r w:rsidRPr="005F32D5">
          <w:rPr>
            <w:b/>
            <w:bCs/>
            <w:rPrChange w:id="157" w:author="Victor Vicente Pratas" w:date="2024-02-26T20:31:00Z">
              <w:rPr/>
            </w:rPrChange>
          </w:rPr>
          <w:t>Vision Cone:</w:t>
        </w:r>
        <w:r>
          <w:t xml:space="preserve"> </w:t>
        </w:r>
      </w:ins>
      <w:ins w:id="158" w:author="Victor Vicente Pratas" w:date="2024-02-27T21:15:00Z">
        <w:r w:rsidR="00C36669">
          <w:t>0,5 Block long</w:t>
        </w:r>
      </w:ins>
      <w:ins w:id="159" w:author="Victor Vicente Pratas" w:date="2024-02-27T21:33:00Z">
        <w:r w:rsidR="00A929FE">
          <w:t xml:space="preserve">, </w:t>
        </w:r>
      </w:ins>
      <w:ins w:id="160" w:author="Victor Vicente Pratas" w:date="2024-02-27T21:32:00Z">
        <w:r w:rsidR="00A929FE">
          <w:t xml:space="preserve">0,5 Block </w:t>
        </w:r>
      </w:ins>
      <w:ins w:id="161" w:author="Victor Vicente Pratas" w:date="2024-02-27T21:15:00Z">
        <w:r w:rsidR="00C36669">
          <w:t>wide</w:t>
        </w:r>
      </w:ins>
      <w:ins w:id="162" w:author="Victor Vicente Pratas" w:date="2024-02-27T21:32:00Z">
        <w:r w:rsidR="00A929FE">
          <w:t xml:space="preserve"> and </w:t>
        </w:r>
      </w:ins>
      <w:ins w:id="163" w:author="Victor Vicente Pratas" w:date="2024-02-27T21:33:00Z">
        <w:r w:rsidR="00A929FE">
          <w:t>45 degrees wide</w:t>
        </w:r>
      </w:ins>
    </w:p>
    <w:p w14:paraId="1264FC76" w14:textId="05CA5D32" w:rsidR="00A61AF4" w:rsidRDefault="00A61AF4" w:rsidP="00A61AF4">
      <w:pPr>
        <w:pStyle w:val="Heading2"/>
        <w:rPr>
          <w:ins w:id="164" w:author="Victor Vicente Pratas" w:date="2024-02-27T21:34:00Z"/>
        </w:rPr>
      </w:pPr>
      <w:ins w:id="165" w:author="Victor Vicente Pratas" w:date="2024-02-27T21:34:00Z">
        <w:r>
          <w:t>Backstory</w:t>
        </w:r>
      </w:ins>
    </w:p>
    <w:p w14:paraId="647297CD" w14:textId="307FC8C5" w:rsidR="00380D8F" w:rsidRDefault="00380D8F" w:rsidP="00380D8F">
      <w:pPr>
        <w:rPr>
          <w:ins w:id="166" w:author="Victor Vicente Pratas" w:date="2024-02-27T21:36:00Z"/>
        </w:rPr>
      </w:pPr>
      <w:ins w:id="167" w:author="Victor Vicente Pratas" w:date="2024-02-27T21:34:00Z">
        <w:r>
          <w:t>The</w:t>
        </w:r>
      </w:ins>
      <w:ins w:id="168" w:author="Victor Vicente Pratas" w:date="2024-02-27T21:35:00Z">
        <w:r>
          <w:t xml:space="preserve">re were once some very happy creatures running around a </w:t>
        </w:r>
        <w:r w:rsidR="00357739">
          <w:t xml:space="preserve">house, but one day, </w:t>
        </w:r>
      </w:ins>
      <w:ins w:id="169" w:author="Victor Vicente Pratas" w:date="2024-02-27T21:36:00Z">
        <w:r w:rsidR="00357739">
          <w:t xml:space="preserve">an evil fire consumed the house </w:t>
        </w:r>
        <w:r w:rsidR="00E91EE9">
          <w:t>where they lived at. The fire started of small but started to inhale everything in their way, paper,</w:t>
        </w:r>
        <w:r w:rsidR="00A201A6">
          <w:t xml:space="preserve"> toys, doors, wood…</w:t>
        </w:r>
      </w:ins>
    </w:p>
    <w:p w14:paraId="1F179B60" w14:textId="1D999E67" w:rsidR="00A201A6" w:rsidRPr="00380D8F" w:rsidRDefault="00A201A6" w:rsidP="00380D8F">
      <w:pPr>
        <w:rPr>
          <w:ins w:id="170" w:author="Victor Vicente Pratas" w:date="2024-02-27T21:32:00Z"/>
        </w:rPr>
        <w:pPrChange w:id="171" w:author="Victor Vicente Pratas" w:date="2024-02-27T21:34:00Z">
          <w:pPr>
            <w:ind w:firstLine="720"/>
          </w:pPr>
        </w:pPrChange>
      </w:pPr>
      <w:ins w:id="172" w:author="Victor Vicente Pratas" w:date="2024-02-27T21:37:00Z">
        <w:r>
          <w:t xml:space="preserve">Most of these happy creatures died in the fire, </w:t>
        </w:r>
        <w:r w:rsidR="006F57E6">
          <w:t>and the ones that re</w:t>
        </w:r>
      </w:ins>
      <w:ins w:id="173" w:author="Victor Vicente Pratas" w:date="2024-02-27T21:38:00Z">
        <w:r w:rsidR="006F57E6">
          <w:t xml:space="preserve">mained, turned into ashes, they swore to </w:t>
        </w:r>
        <w:r w:rsidR="00294B2B">
          <w:t xml:space="preserve">protect the house from any other possible fire, making them angry and paranoid of everything </w:t>
        </w:r>
        <w:r w:rsidR="0076595F">
          <w:t>and everyone.</w:t>
        </w:r>
      </w:ins>
    </w:p>
    <w:p w14:paraId="42BED9AB" w14:textId="77777777" w:rsidR="00244988" w:rsidRPr="00244988" w:rsidRDefault="00244988" w:rsidP="00244988">
      <w:pPr>
        <w:ind w:firstLine="720"/>
        <w:rPr>
          <w:rPrChange w:id="174" w:author="Victor Vicente Pratas" w:date="2024-02-27T21:32:00Z">
            <w:rPr>
              <w:b/>
              <w:bCs/>
            </w:rPr>
          </w:rPrChange>
        </w:rPr>
      </w:pPr>
    </w:p>
    <w:p w14:paraId="5A51381C" w14:textId="3C9AC9EB" w:rsidR="00AE38EC" w:rsidRDefault="00AE38EC" w:rsidP="00AE38EC">
      <w:pPr>
        <w:pStyle w:val="Heading2"/>
      </w:pPr>
      <w:r>
        <w:t>Flags</w:t>
      </w:r>
    </w:p>
    <w:p w14:paraId="449CE86E" w14:textId="33E3410E" w:rsidR="0071044E" w:rsidDel="00411D2B" w:rsidRDefault="009975A5" w:rsidP="00CA0E6E">
      <w:pPr>
        <w:pStyle w:val="ListParagraph"/>
        <w:numPr>
          <w:ilvl w:val="0"/>
          <w:numId w:val="5"/>
        </w:numPr>
        <w:rPr>
          <w:del w:id="175" w:author="Victor Vicente Pratas" w:date="2024-02-27T21:13:00Z"/>
        </w:rPr>
      </w:pPr>
      <w:del w:id="176" w:author="Victor Vicente Pratas" w:date="2024-02-27T21:13:00Z">
        <w:r w:rsidDel="00411D2B">
          <w:delText xml:space="preserve">don’t call it </w:delText>
        </w:r>
        <w:r w:rsidR="004C249D" w:rsidDel="00411D2B">
          <w:delText>damage</w:delText>
        </w:r>
      </w:del>
    </w:p>
    <w:p w14:paraId="1FD9D874" w14:textId="621503A8" w:rsidR="00EB3B5F" w:rsidDel="00B34918" w:rsidRDefault="00A76119" w:rsidP="00EB3B5F">
      <w:pPr>
        <w:pStyle w:val="ListParagraph"/>
        <w:numPr>
          <w:ilvl w:val="0"/>
          <w:numId w:val="5"/>
        </w:numPr>
        <w:rPr>
          <w:del w:id="177" w:author="Victor Vicente Pratas" w:date="2024-02-27T21:31:00Z"/>
        </w:rPr>
      </w:pPr>
      <w:del w:id="178" w:author="Victor Vicente Pratas" w:date="2024-02-27T21:31:00Z">
        <w:r w:rsidDel="00B34918">
          <w:delText>de</w:delText>
        </w:r>
        <w:r w:rsidR="00EB3B5F" w:rsidDel="00B34918">
          <w:delText>scribe enemy</w:delText>
        </w:r>
        <w:r w:rsidDel="00B34918">
          <w:delText xml:space="preserve"> visually</w:delText>
        </w:r>
      </w:del>
    </w:p>
    <w:p w14:paraId="73253F78" w14:textId="5525ECBD" w:rsidR="00CC4B1A" w:rsidDel="00B34918" w:rsidRDefault="006A20A5" w:rsidP="00EB3B5F">
      <w:pPr>
        <w:pStyle w:val="ListParagraph"/>
        <w:numPr>
          <w:ilvl w:val="0"/>
          <w:numId w:val="5"/>
        </w:numPr>
        <w:rPr>
          <w:del w:id="179" w:author="Victor Vicente Pratas" w:date="2024-02-27T21:31:00Z"/>
        </w:rPr>
      </w:pPr>
      <w:del w:id="180" w:author="Victor Vicente Pratas" w:date="2024-02-27T21:31:00Z">
        <w:r w:rsidDel="00B34918">
          <w:delText>players could mistake this enemy for a friendly creature</w:delText>
        </w:r>
      </w:del>
    </w:p>
    <w:p w14:paraId="2249A86F" w14:textId="3F0487D8" w:rsidR="00BC1201" w:rsidDel="00A61AF4" w:rsidRDefault="006838C3" w:rsidP="00EB3B5F">
      <w:pPr>
        <w:pStyle w:val="ListParagraph"/>
        <w:numPr>
          <w:ilvl w:val="0"/>
          <w:numId w:val="5"/>
        </w:numPr>
        <w:rPr>
          <w:del w:id="181" w:author="Victor Vicente Pratas" w:date="2024-02-27T21:33:00Z"/>
        </w:rPr>
      </w:pPr>
      <w:del w:id="182" w:author="Victor Vicente Pratas" w:date="2024-02-27T21:33:00Z">
        <w:r w:rsidDel="00A61AF4">
          <w:delText>sight cone size</w:delText>
        </w:r>
        <w:r w:rsidR="008B746B" w:rsidDel="00A61AF4">
          <w:delText>/angle/length</w:delText>
        </w:r>
        <w:r w:rsidDel="00A61AF4">
          <w:delText xml:space="preserve"> missing</w:delText>
        </w:r>
      </w:del>
    </w:p>
    <w:p w14:paraId="4298CE6A" w14:textId="21593EDF" w:rsidR="006D5487" w:rsidDel="00A61AF4" w:rsidRDefault="00F53067" w:rsidP="00EB3B5F">
      <w:pPr>
        <w:pStyle w:val="ListParagraph"/>
        <w:numPr>
          <w:ilvl w:val="0"/>
          <w:numId w:val="5"/>
        </w:numPr>
        <w:rPr>
          <w:del w:id="183" w:author="Victor Vicente Pratas" w:date="2024-02-27T21:33:00Z"/>
        </w:rPr>
      </w:pPr>
      <w:del w:id="184" w:author="Victor Vicente Pratas" w:date="2024-02-27T21:33:00Z">
        <w:r w:rsidDel="00A61AF4">
          <w:delText>sound of getting noticed is a short sound (describe it better?)</w:delText>
        </w:r>
      </w:del>
    </w:p>
    <w:p w14:paraId="40B1344F" w14:textId="51482AD0" w:rsidR="00F53067" w:rsidDel="00A61AF4" w:rsidRDefault="00D6798F" w:rsidP="00A61AF4">
      <w:pPr>
        <w:rPr>
          <w:del w:id="185" w:author="Victor Vicente Pratas" w:date="2024-02-27T21:33:00Z"/>
        </w:rPr>
        <w:pPrChange w:id="186" w:author="Victor Vicente Pratas" w:date="2024-02-27T21:33:00Z">
          <w:pPr>
            <w:pStyle w:val="ListParagraph"/>
            <w:numPr>
              <w:numId w:val="5"/>
            </w:numPr>
            <w:ind w:hanging="360"/>
          </w:pPr>
        </w:pPrChange>
      </w:pPr>
      <w:del w:id="187" w:author="Victor Vicente Pratas" w:date="2024-02-27T21:33:00Z">
        <w:r w:rsidDel="00A61AF4">
          <w:delText xml:space="preserve">what is attacking animation? </w:delText>
        </w:r>
      </w:del>
    </w:p>
    <w:p w14:paraId="53C231EC" w14:textId="4BC8AE3F" w:rsidR="005F0F30" w:rsidDel="00204077" w:rsidRDefault="00F56F7F" w:rsidP="00A61AF4">
      <w:pPr>
        <w:rPr>
          <w:del w:id="188" w:author="Victor Vicente Pratas" w:date="2024-02-26T20:16:00Z"/>
        </w:rPr>
        <w:pPrChange w:id="189" w:author="Victor Vicente Pratas" w:date="2024-02-27T21:33:00Z">
          <w:pPr>
            <w:pStyle w:val="ListParagraph"/>
            <w:numPr>
              <w:numId w:val="5"/>
            </w:numPr>
            <w:ind w:hanging="360"/>
          </w:pPr>
        </w:pPrChange>
      </w:pPr>
      <w:del w:id="190" w:author="Victor Vicente Pratas" w:date="2024-02-26T20:16:00Z">
        <w:r w:rsidDel="00204077">
          <w:delText>Why? = main enemy of the game (get to the point)</w:delText>
        </w:r>
      </w:del>
    </w:p>
    <w:p w14:paraId="5BCB05A2" w14:textId="7F583776" w:rsidR="00CB4104" w:rsidDel="00A61AF4" w:rsidRDefault="00CB4104" w:rsidP="00A61AF4">
      <w:pPr>
        <w:rPr>
          <w:del w:id="191" w:author="Victor Vicente Pratas" w:date="2024-02-27T21:33:00Z"/>
        </w:rPr>
        <w:pPrChange w:id="192" w:author="Victor Vicente Pratas" w:date="2024-02-27T21:33:00Z">
          <w:pPr>
            <w:pStyle w:val="ListParagraph"/>
            <w:numPr>
              <w:numId w:val="5"/>
            </w:numPr>
            <w:ind w:hanging="360"/>
          </w:pPr>
        </w:pPrChange>
      </w:pPr>
      <w:del w:id="193" w:author="Victor Vicente Pratas" w:date="2024-02-27T21:33:00Z">
        <w:r w:rsidDel="00A61AF4">
          <w:delText>should one enemy be a challenge or multiple?</w:delText>
        </w:r>
      </w:del>
    </w:p>
    <w:p w14:paraId="79597E14" w14:textId="67FA1FAC" w:rsidR="006352E9" w:rsidDel="00A61AF4" w:rsidRDefault="006352E9" w:rsidP="00A61AF4">
      <w:pPr>
        <w:rPr>
          <w:del w:id="194" w:author="Victor Vicente Pratas" w:date="2024-02-27T21:33:00Z"/>
        </w:rPr>
        <w:pPrChange w:id="195" w:author="Victor Vicente Pratas" w:date="2024-02-27T21:33:00Z">
          <w:pPr>
            <w:pStyle w:val="ListParagraph"/>
            <w:numPr>
              <w:numId w:val="5"/>
            </w:numPr>
            <w:ind w:hanging="360"/>
          </w:pPr>
        </w:pPrChange>
      </w:pPr>
      <w:del w:id="196" w:author="Victor Vicente Pratas" w:date="2024-02-27T21:33:00Z">
        <w:r w:rsidDel="00A61AF4">
          <w:delText xml:space="preserve">Stats add a graph or </w:delText>
        </w:r>
      </w:del>
    </w:p>
    <w:p w14:paraId="4A385459" w14:textId="16735E28" w:rsidR="004E22B8" w:rsidRPr="0007607A" w:rsidRDefault="00A87FCE" w:rsidP="0076595F">
      <w:pPr>
        <w:pStyle w:val="ListParagraph"/>
        <w:numPr>
          <w:ilvl w:val="0"/>
          <w:numId w:val="5"/>
        </w:numPr>
      </w:pPr>
      <w:del w:id="197" w:author="Victor Vicente Pratas" w:date="2024-02-27T21:33:00Z">
        <w:r w:rsidDel="00A61AF4">
          <w:delText>rotation a bit  slow?</w:delText>
        </w:r>
      </w:del>
    </w:p>
    <w:sectPr w:rsidR="004E22B8" w:rsidRPr="000760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9F30" w14:textId="77777777" w:rsidR="00722B2B" w:rsidRDefault="00722B2B" w:rsidP="00B861C0">
      <w:pPr>
        <w:spacing w:after="0" w:line="240" w:lineRule="auto"/>
      </w:pPr>
      <w:r>
        <w:separator/>
      </w:r>
    </w:p>
  </w:endnote>
  <w:endnote w:type="continuationSeparator" w:id="0">
    <w:p w14:paraId="68CFE3E8" w14:textId="77777777" w:rsidR="00722B2B" w:rsidRDefault="00722B2B" w:rsidP="00B8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3E10" w14:textId="77777777" w:rsidR="00722B2B" w:rsidRDefault="00722B2B" w:rsidP="00B861C0">
      <w:pPr>
        <w:spacing w:after="0" w:line="240" w:lineRule="auto"/>
      </w:pPr>
      <w:r>
        <w:separator/>
      </w:r>
    </w:p>
  </w:footnote>
  <w:footnote w:type="continuationSeparator" w:id="0">
    <w:p w14:paraId="226472B3" w14:textId="77777777" w:rsidR="00722B2B" w:rsidRDefault="00722B2B" w:rsidP="00B86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7300" w14:textId="24074211" w:rsidR="00B861C0" w:rsidRPr="00B861C0" w:rsidRDefault="00B861C0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C93"/>
    <w:multiLevelType w:val="hybridMultilevel"/>
    <w:tmpl w:val="8C728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E29A6"/>
    <w:multiLevelType w:val="hybridMultilevel"/>
    <w:tmpl w:val="10B68F5A"/>
    <w:lvl w:ilvl="0" w:tplc="51940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7D41"/>
    <w:multiLevelType w:val="hybridMultilevel"/>
    <w:tmpl w:val="049A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71F6"/>
    <w:multiLevelType w:val="hybridMultilevel"/>
    <w:tmpl w:val="93CEB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53431"/>
    <w:multiLevelType w:val="hybridMultilevel"/>
    <w:tmpl w:val="1402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026360">
    <w:abstractNumId w:val="2"/>
  </w:num>
  <w:num w:numId="2" w16cid:durableId="801919469">
    <w:abstractNumId w:val="0"/>
  </w:num>
  <w:num w:numId="3" w16cid:durableId="1048143010">
    <w:abstractNumId w:val="4"/>
  </w:num>
  <w:num w:numId="4" w16cid:durableId="801458933">
    <w:abstractNumId w:val="3"/>
  </w:num>
  <w:num w:numId="5" w16cid:durableId="164470206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C0"/>
    <w:rsid w:val="0007607A"/>
    <w:rsid w:val="000A288B"/>
    <w:rsid w:val="000B48F2"/>
    <w:rsid w:val="000C51CB"/>
    <w:rsid w:val="000D5734"/>
    <w:rsid w:val="000E71E9"/>
    <w:rsid w:val="00126841"/>
    <w:rsid w:val="001675CD"/>
    <w:rsid w:val="00184856"/>
    <w:rsid w:val="001B2D47"/>
    <w:rsid w:val="001D2198"/>
    <w:rsid w:val="001D54A7"/>
    <w:rsid w:val="001E4F8F"/>
    <w:rsid w:val="001F71C5"/>
    <w:rsid w:val="00202D0A"/>
    <w:rsid w:val="00204077"/>
    <w:rsid w:val="00224322"/>
    <w:rsid w:val="002325CF"/>
    <w:rsid w:val="0023796C"/>
    <w:rsid w:val="00244988"/>
    <w:rsid w:val="00271386"/>
    <w:rsid w:val="00294B2B"/>
    <w:rsid w:val="002C7CBD"/>
    <w:rsid w:val="002D1FEE"/>
    <w:rsid w:val="002D2592"/>
    <w:rsid w:val="00310BDB"/>
    <w:rsid w:val="003423A2"/>
    <w:rsid w:val="00350124"/>
    <w:rsid w:val="00357739"/>
    <w:rsid w:val="00363203"/>
    <w:rsid w:val="00363AB5"/>
    <w:rsid w:val="00380D8F"/>
    <w:rsid w:val="00386608"/>
    <w:rsid w:val="003935B4"/>
    <w:rsid w:val="003B5039"/>
    <w:rsid w:val="004014B0"/>
    <w:rsid w:val="00403C8D"/>
    <w:rsid w:val="00411D2B"/>
    <w:rsid w:val="00430DC4"/>
    <w:rsid w:val="00435CD1"/>
    <w:rsid w:val="004765E9"/>
    <w:rsid w:val="004809F8"/>
    <w:rsid w:val="004925D6"/>
    <w:rsid w:val="004A161C"/>
    <w:rsid w:val="004B4B98"/>
    <w:rsid w:val="004C249D"/>
    <w:rsid w:val="004E22B8"/>
    <w:rsid w:val="005026CF"/>
    <w:rsid w:val="00503A12"/>
    <w:rsid w:val="0053073A"/>
    <w:rsid w:val="00544241"/>
    <w:rsid w:val="00555801"/>
    <w:rsid w:val="005819B2"/>
    <w:rsid w:val="00587904"/>
    <w:rsid w:val="00593751"/>
    <w:rsid w:val="005F0F30"/>
    <w:rsid w:val="005F32D5"/>
    <w:rsid w:val="00605A48"/>
    <w:rsid w:val="00612D92"/>
    <w:rsid w:val="006352E9"/>
    <w:rsid w:val="00650972"/>
    <w:rsid w:val="00652177"/>
    <w:rsid w:val="006838C3"/>
    <w:rsid w:val="006A20A5"/>
    <w:rsid w:val="006C76C5"/>
    <w:rsid w:val="006D5487"/>
    <w:rsid w:val="006D685F"/>
    <w:rsid w:val="006F57E6"/>
    <w:rsid w:val="0071044E"/>
    <w:rsid w:val="00722B2B"/>
    <w:rsid w:val="00730D2D"/>
    <w:rsid w:val="00733F94"/>
    <w:rsid w:val="0076595F"/>
    <w:rsid w:val="00784E7B"/>
    <w:rsid w:val="00796978"/>
    <w:rsid w:val="007A4ABE"/>
    <w:rsid w:val="007C0AB6"/>
    <w:rsid w:val="007C2A0D"/>
    <w:rsid w:val="007C4016"/>
    <w:rsid w:val="007D1DD9"/>
    <w:rsid w:val="007F4DFD"/>
    <w:rsid w:val="00832B15"/>
    <w:rsid w:val="00842886"/>
    <w:rsid w:val="00871293"/>
    <w:rsid w:val="00893953"/>
    <w:rsid w:val="008A26C0"/>
    <w:rsid w:val="008A6923"/>
    <w:rsid w:val="008B686A"/>
    <w:rsid w:val="008B746B"/>
    <w:rsid w:val="008C469F"/>
    <w:rsid w:val="008F585F"/>
    <w:rsid w:val="0090444D"/>
    <w:rsid w:val="009276E4"/>
    <w:rsid w:val="00955080"/>
    <w:rsid w:val="009826FA"/>
    <w:rsid w:val="009975A5"/>
    <w:rsid w:val="009A2F05"/>
    <w:rsid w:val="009C37FC"/>
    <w:rsid w:val="009D2CB9"/>
    <w:rsid w:val="009F2600"/>
    <w:rsid w:val="00A201A6"/>
    <w:rsid w:val="00A241F8"/>
    <w:rsid w:val="00A31E9F"/>
    <w:rsid w:val="00A61ADE"/>
    <w:rsid w:val="00A61AF4"/>
    <w:rsid w:val="00A74F1C"/>
    <w:rsid w:val="00A76119"/>
    <w:rsid w:val="00A819A1"/>
    <w:rsid w:val="00A832F6"/>
    <w:rsid w:val="00A87FCE"/>
    <w:rsid w:val="00A929FE"/>
    <w:rsid w:val="00AB243D"/>
    <w:rsid w:val="00AE38EC"/>
    <w:rsid w:val="00B250FF"/>
    <w:rsid w:val="00B334A9"/>
    <w:rsid w:val="00B34918"/>
    <w:rsid w:val="00B861C0"/>
    <w:rsid w:val="00B953E2"/>
    <w:rsid w:val="00BC1201"/>
    <w:rsid w:val="00BD6C29"/>
    <w:rsid w:val="00BE1E59"/>
    <w:rsid w:val="00BF341B"/>
    <w:rsid w:val="00C031AE"/>
    <w:rsid w:val="00C26F6F"/>
    <w:rsid w:val="00C36669"/>
    <w:rsid w:val="00C42BFD"/>
    <w:rsid w:val="00C903B7"/>
    <w:rsid w:val="00CA0E6E"/>
    <w:rsid w:val="00CA43B4"/>
    <w:rsid w:val="00CB4104"/>
    <w:rsid w:val="00CC4B1A"/>
    <w:rsid w:val="00D002E1"/>
    <w:rsid w:val="00D20AC5"/>
    <w:rsid w:val="00D26C94"/>
    <w:rsid w:val="00D30136"/>
    <w:rsid w:val="00D44443"/>
    <w:rsid w:val="00D6266F"/>
    <w:rsid w:val="00D6798F"/>
    <w:rsid w:val="00DD38BF"/>
    <w:rsid w:val="00DE364F"/>
    <w:rsid w:val="00DF142C"/>
    <w:rsid w:val="00E10271"/>
    <w:rsid w:val="00E1216D"/>
    <w:rsid w:val="00E459AE"/>
    <w:rsid w:val="00E47F27"/>
    <w:rsid w:val="00E54CA7"/>
    <w:rsid w:val="00E6531C"/>
    <w:rsid w:val="00E91EE9"/>
    <w:rsid w:val="00EB2356"/>
    <w:rsid w:val="00EB3B5F"/>
    <w:rsid w:val="00EC2B79"/>
    <w:rsid w:val="00ED16EA"/>
    <w:rsid w:val="00EE1CFF"/>
    <w:rsid w:val="00F125C5"/>
    <w:rsid w:val="00F13E86"/>
    <w:rsid w:val="00F3522D"/>
    <w:rsid w:val="00F41457"/>
    <w:rsid w:val="00F53067"/>
    <w:rsid w:val="00F531BD"/>
    <w:rsid w:val="00F56F7F"/>
    <w:rsid w:val="00F670D1"/>
    <w:rsid w:val="00FA358C"/>
    <w:rsid w:val="00FA5D32"/>
    <w:rsid w:val="00FE1B41"/>
    <w:rsid w:val="00FE2412"/>
    <w:rsid w:val="00FE66CE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D264"/>
  <w15:chartTrackingRefBased/>
  <w15:docId w15:val="{C86F0156-29D1-421A-BF9C-3177123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1C0"/>
  </w:style>
  <w:style w:type="paragraph" w:styleId="Footer">
    <w:name w:val="footer"/>
    <w:basedOn w:val="Normal"/>
    <w:link w:val="FooterChar"/>
    <w:uiPriority w:val="99"/>
    <w:unhideWhenUsed/>
    <w:rsid w:val="00B8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C0"/>
  </w:style>
  <w:style w:type="paragraph" w:styleId="NoSpacing">
    <w:name w:val="No Spacing"/>
    <w:uiPriority w:val="1"/>
    <w:qFormat/>
    <w:rsid w:val="00C903B7"/>
    <w:pPr>
      <w:spacing w:after="0" w:line="240" w:lineRule="auto"/>
    </w:pPr>
  </w:style>
  <w:style w:type="paragraph" w:styleId="Revision">
    <w:name w:val="Revision"/>
    <w:hidden/>
    <w:uiPriority w:val="99"/>
    <w:semiHidden/>
    <w:rsid w:val="005937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152</cp:revision>
  <dcterms:created xsi:type="dcterms:W3CDTF">2024-02-22T16:36:00Z</dcterms:created>
  <dcterms:modified xsi:type="dcterms:W3CDTF">2024-02-27T20:40:00Z</dcterms:modified>
</cp:coreProperties>
</file>